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AD92" w14:textId="77777777" w:rsidR="00364CC7" w:rsidRDefault="00000000" w:rsidP="00EC4786">
      <w:pPr>
        <w:pStyle w:val="Heading1"/>
        <w:spacing w:before="0" w:line="480" w:lineRule="auto"/>
      </w:pPr>
      <w:bookmarkStart w:id="0" w:name="discussion"/>
      <w:r>
        <w:t>Discussion</w:t>
      </w:r>
    </w:p>
    <w:p w14:paraId="0C19A4E4" w14:textId="1E0E37A5" w:rsidR="00364CC7" w:rsidRDefault="00000000" w:rsidP="00EC4786">
      <w:pPr>
        <w:pStyle w:val="FirstParagraph"/>
        <w:spacing w:line="480" w:lineRule="auto"/>
      </w:pPr>
      <w:commentRangeStart w:id="1"/>
      <w:commentRangeStart w:id="2"/>
      <w:r>
        <w:t>The objectives of this study were to examine how the 2022 low intensity ground fire affected the vegetation community compared to the survey conducted by Stokes and Horton (2022) in 2020.</w:t>
      </w:r>
      <w:commentRangeEnd w:id="1"/>
      <w:r w:rsidR="00875306">
        <w:rPr>
          <w:rStyle w:val="CommentReference"/>
        </w:rPr>
        <w:commentReference w:id="1"/>
      </w:r>
      <w:commentRangeEnd w:id="2"/>
      <w:r w:rsidR="0099385F">
        <w:rPr>
          <w:rStyle w:val="CommentReference"/>
        </w:rPr>
        <w:commentReference w:id="2"/>
      </w:r>
      <w:r>
        <w:t xml:space="preserve"> NMDS results indicated </w:t>
      </w:r>
      <w:del w:id="3" w:author="reviewer" w:date="2023-09-17T09:35:00Z">
        <w:r w:rsidDel="00875306">
          <w:delText>that much of the vegetation composition were similar to each other in 2020 and 2022 and in unburned and burned plots in 2022. These results suggest th</w:delText>
        </w:r>
      </w:del>
      <w:ins w:id="4" w:author="reviewer" w:date="2023-09-17T09:35:00Z">
        <w:r w:rsidR="00875306">
          <w:t>th</w:t>
        </w:r>
      </w:ins>
      <w:r>
        <w:t xml:space="preserve">at the fire had little overall effect on the landscape. </w:t>
      </w:r>
      <w:commentRangeStart w:id="5"/>
      <w:commentRangeStart w:id="6"/>
      <w:r>
        <w:t xml:space="preserve">This is likely </w:t>
      </w:r>
      <w:proofErr w:type="gramStart"/>
      <w:r>
        <w:t>due to the fact that</w:t>
      </w:r>
      <w:proofErr w:type="gramEnd"/>
      <w:r>
        <w:t xml:space="preserve"> the fire did not burn for a long enough period of </w:t>
      </w:r>
      <w:r w:rsidR="00CE07A3">
        <w:t>time,</w:t>
      </w:r>
      <w:r>
        <w:t xml:space="preserve"> nor did it reach a high enough temperature to cause a strong lasting effect. </w:t>
      </w:r>
      <w:commentRangeEnd w:id="5"/>
      <w:r w:rsidR="00875306">
        <w:rPr>
          <w:rStyle w:val="CommentReference"/>
        </w:rPr>
        <w:commentReference w:id="5"/>
      </w:r>
      <w:commentRangeEnd w:id="6"/>
      <w:r w:rsidR="0099385F">
        <w:rPr>
          <w:rStyle w:val="CommentReference"/>
        </w:rPr>
        <w:commentReference w:id="6"/>
      </w:r>
      <w:r>
        <w:t xml:space="preserve">There </w:t>
      </w:r>
      <w:commentRangeStart w:id="7"/>
      <w:commentRangeStart w:id="8"/>
      <w:r>
        <w:t>was a handful of plots</w:t>
      </w:r>
      <w:commentRangeEnd w:id="7"/>
      <w:r w:rsidR="00875306">
        <w:rPr>
          <w:rStyle w:val="CommentReference"/>
        </w:rPr>
        <w:commentReference w:id="7"/>
      </w:r>
      <w:commentRangeEnd w:id="8"/>
      <w:r w:rsidR="0099385F">
        <w:rPr>
          <w:rStyle w:val="CommentReference"/>
        </w:rPr>
        <w:commentReference w:id="8"/>
      </w:r>
      <w:r>
        <w:t xml:space="preserve"> </w:t>
      </w:r>
      <w:del w:id="9" w:author="reviewer" w:date="2023-09-17T09:38:00Z">
        <w:r w:rsidDel="00875306">
          <w:delText xml:space="preserve">that were dissimilar to the main portion of the burned and unburned data points, these were shown to be </w:delText>
        </w:r>
      </w:del>
      <w:ins w:id="10" w:author="reviewer" w:date="2023-09-17T09:38:00Z">
        <w:r w:rsidR="00875306">
          <w:t xml:space="preserve"> However, </w:t>
        </w:r>
      </w:ins>
      <w:r>
        <w:t xml:space="preserve">plots with greater </w:t>
      </w:r>
      <w:commentRangeStart w:id="11"/>
      <w:commentRangeStart w:id="12"/>
      <w:r>
        <w:t>similarity to</w:t>
      </w:r>
      <w:commentRangeEnd w:id="11"/>
      <w:r w:rsidR="00875306">
        <w:rPr>
          <w:rStyle w:val="CommentReference"/>
        </w:rPr>
        <w:commentReference w:id="11"/>
      </w:r>
      <w:commentRangeEnd w:id="12"/>
      <w:r w:rsidR="0099385F">
        <w:rPr>
          <w:rStyle w:val="CommentReference"/>
        </w:rPr>
        <w:commentReference w:id="12"/>
      </w:r>
      <w:r>
        <w:t xml:space="preserve"> bare rock, moss, and </w:t>
      </w:r>
      <w:r>
        <w:rPr>
          <w:i/>
          <w:iCs/>
        </w:rPr>
        <w:t>Rhododendron</w:t>
      </w:r>
      <w:r>
        <w:t xml:space="preserve"> cover types</w:t>
      </w:r>
      <w:ins w:id="13" w:author="reviewer" w:date="2023-09-17T09:39:00Z">
        <w:r w:rsidR="00875306">
          <w:t xml:space="preserve"> </w:t>
        </w:r>
      </w:ins>
      <w:ins w:id="14" w:author="reviewer" w:date="2023-09-17T09:40:00Z">
        <w:r w:rsidR="00875306">
          <w:t>separated from the main group</w:t>
        </w:r>
      </w:ins>
      <w:r>
        <w:t xml:space="preserve">. These plots were also largely unburned and therefore </w:t>
      </w:r>
      <w:r w:rsidR="00CE07A3">
        <w:t>minor change</w:t>
      </w:r>
      <w:r>
        <w:t xml:space="preserve"> was likely to occur in these areas. </w:t>
      </w:r>
      <w:del w:id="15" w:author="reviewer" w:date="2023-09-17T09:40:00Z">
        <w:r w:rsidDel="00875306">
          <w:delText>Analysis of the data using MRPP showed significant differences between b</w:delText>
        </w:r>
      </w:del>
      <w:ins w:id="16" w:author="reviewer" w:date="2023-09-17T09:40:00Z">
        <w:r w:rsidR="00875306">
          <w:t>B</w:t>
        </w:r>
      </w:ins>
      <w:r>
        <w:t xml:space="preserve">urned and unburned plots </w:t>
      </w:r>
      <w:ins w:id="17" w:author="reviewer" w:date="2023-09-17T09:41:00Z">
        <w:r w:rsidR="00875306">
          <w:t xml:space="preserve">Differed in ????? </w:t>
        </w:r>
      </w:ins>
      <w:r>
        <w:t>both years</w:t>
      </w:r>
      <w:ins w:id="18" w:author="reviewer" w:date="2023-09-17T09:41:00Z">
        <w:r w:rsidR="00875306">
          <w:t>,</w:t>
        </w:r>
      </w:ins>
      <w:r>
        <w:t xml:space="preserve"> </w:t>
      </w:r>
      <w:del w:id="19" w:author="reviewer" w:date="2023-09-17T09:41:00Z">
        <w:r w:rsidDel="00875306">
          <w:delText xml:space="preserve">but according to the average distances between burned and unburned plots there was </w:delText>
        </w:r>
      </w:del>
      <w:ins w:id="20" w:author="reviewer" w:date="2023-09-17T09:41:00Z">
        <w:r w:rsidR="00875306">
          <w:t xml:space="preserve">although overall differences were </w:t>
        </w:r>
      </w:ins>
      <w:r w:rsidR="00CE07A3">
        <w:t>minor difference</w:t>
      </w:r>
      <w:r>
        <w:t xml:space="preserve"> overall. </w:t>
      </w:r>
      <w:del w:id="21" w:author="reviewer" w:date="2023-09-17T09:42:00Z">
        <w:r w:rsidDel="00875306">
          <w:delText xml:space="preserve">This finding supports the NMDS finding that the </w:delText>
        </w:r>
      </w:del>
      <w:ins w:id="22" w:author="reviewer" w:date="2023-09-17T09:42:00Z">
        <w:r w:rsidR="00875306">
          <w:t xml:space="preserve">Thus, </w:t>
        </w:r>
      </w:ins>
      <w:r>
        <w:t xml:space="preserve">fire had little overall effect on </w:t>
      </w:r>
      <w:ins w:id="23" w:author="reviewer" w:date="2023-09-17T09:42:00Z">
        <w:r w:rsidR="00875306">
          <w:t xml:space="preserve">vegetation composition??? </w:t>
        </w:r>
      </w:ins>
      <w:r>
        <w:t xml:space="preserve">the landscape </w:t>
      </w:r>
      <w:commentRangeStart w:id="24"/>
      <w:commentRangeStart w:id="25"/>
      <w:r>
        <w:t>evident from the grouping of plots in much of the same ordination space</w:t>
      </w:r>
      <w:commentRangeEnd w:id="24"/>
      <w:r w:rsidR="00875306">
        <w:rPr>
          <w:rStyle w:val="CommentReference"/>
        </w:rPr>
        <w:commentReference w:id="24"/>
      </w:r>
      <w:commentRangeEnd w:id="25"/>
      <w:r w:rsidR="0099385F">
        <w:rPr>
          <w:rStyle w:val="CommentReference"/>
        </w:rPr>
        <w:commentReference w:id="25"/>
      </w:r>
      <w:r>
        <w:t xml:space="preserve">. These data are in support of the hypothesis that </w:t>
      </w:r>
      <w:r w:rsidR="00CE07A3">
        <w:t>fire</w:t>
      </w:r>
      <w:r>
        <w:t xml:space="preserve"> would have </w:t>
      </w:r>
      <w:commentRangeStart w:id="26"/>
      <w:commentRangeStart w:id="27"/>
      <w:r w:rsidR="00CE07A3">
        <w:t>an insignificant effect</w:t>
      </w:r>
      <w:r>
        <w:t xml:space="preserve"> </w:t>
      </w:r>
      <w:commentRangeEnd w:id="26"/>
      <w:r w:rsidR="00875306">
        <w:rPr>
          <w:rStyle w:val="CommentReference"/>
        </w:rPr>
        <w:commentReference w:id="26"/>
      </w:r>
      <w:commentRangeEnd w:id="27"/>
      <w:r w:rsidR="0099385F">
        <w:rPr>
          <w:rStyle w:val="CommentReference"/>
        </w:rPr>
        <w:commentReference w:id="27"/>
      </w:r>
      <w:r>
        <w:t xml:space="preserve">on the bald. Further support for this finding comes from Shannons indices, which showed that the 2020 and 2022 vegetation compositions were </w:t>
      </w:r>
      <w:r w:rsidR="00CE07A3">
        <w:t>similar</w:t>
      </w:r>
      <w:r>
        <w:t xml:space="preserve"> in diversity and evenness. However, in 2022 alone, the diversity in the unburned plots was greater than the diversity in the burned plots, with burned plots being less even than unburned plots. The dominance </w:t>
      </w:r>
      <w:r>
        <w:lastRenderedPageBreak/>
        <w:t xml:space="preserve">curves for 2020 and 2022 showed a similar trend with more evenness in 2020 than in 2022. The dominance curve for 2022 matches up with the finding from Shannons diversity and evenness indices, with more evenness and diversity in the unburned </w:t>
      </w:r>
      <w:commentRangeStart w:id="28"/>
      <w:r>
        <w:t>plots</w:t>
      </w:r>
      <w:commentRangeEnd w:id="28"/>
      <w:r w:rsidR="00B9628F">
        <w:rPr>
          <w:rStyle w:val="CommentReference"/>
        </w:rPr>
        <w:commentReference w:id="28"/>
      </w:r>
      <w:r>
        <w:t>.</w:t>
      </w:r>
    </w:p>
    <w:p w14:paraId="4ED77334" w14:textId="01F98CC1" w:rsidR="00364CC7" w:rsidRDefault="00000000" w:rsidP="00EC4786">
      <w:pPr>
        <w:pStyle w:val="BodyText"/>
        <w:spacing w:line="480" w:lineRule="auto"/>
      </w:pPr>
      <w:r>
        <w:t xml:space="preserve">A greater number of seeds were extracted from burned versus unburned soil samples indicating the </w:t>
      </w:r>
      <w:commentRangeStart w:id="29"/>
      <w:commentRangeStart w:id="30"/>
      <w:r>
        <w:t>duff layer of unburned plots acts as a filter that prevents seeds from entering the seedbank</w:t>
      </w:r>
      <w:commentRangeEnd w:id="29"/>
      <w:r w:rsidR="00B9628F">
        <w:rPr>
          <w:rStyle w:val="CommentReference"/>
        </w:rPr>
        <w:commentReference w:id="29"/>
      </w:r>
      <w:commentRangeEnd w:id="30"/>
      <w:r w:rsidR="00C865A8">
        <w:rPr>
          <w:rStyle w:val="CommentReference"/>
        </w:rPr>
        <w:commentReference w:id="30"/>
      </w:r>
      <w:r>
        <w:t xml:space="preserve">. Only one type of seed was identified, belonging to </w:t>
      </w:r>
      <w:r>
        <w:rPr>
          <w:i/>
          <w:iCs/>
        </w:rPr>
        <w:t>Rubus</w:t>
      </w:r>
      <w:r>
        <w:t xml:space="preserve"> species, all other seeds were </w:t>
      </w:r>
      <w:commentRangeStart w:id="31"/>
      <w:commentRangeStart w:id="32"/>
      <w:r>
        <w:t>potentially</w:t>
      </w:r>
      <w:commentRangeEnd w:id="31"/>
      <w:r w:rsidR="00B9628F">
        <w:rPr>
          <w:rStyle w:val="CommentReference"/>
        </w:rPr>
        <w:commentReference w:id="31"/>
      </w:r>
      <w:commentRangeEnd w:id="32"/>
      <w:r w:rsidR="000D3DC7">
        <w:rPr>
          <w:rStyle w:val="CommentReference"/>
        </w:rPr>
        <w:commentReference w:id="32"/>
      </w:r>
      <w:r>
        <w:t xml:space="preserve"> </w:t>
      </w:r>
      <w:commentRangeStart w:id="33"/>
      <w:commentRangeStart w:id="34"/>
      <w:r w:rsidR="00CE07A3">
        <w:t>too</w:t>
      </w:r>
      <w:r>
        <w:t xml:space="preserve"> small to identify</w:t>
      </w:r>
      <w:commentRangeEnd w:id="33"/>
      <w:r w:rsidR="00B9628F">
        <w:rPr>
          <w:rStyle w:val="CommentReference"/>
        </w:rPr>
        <w:commentReference w:id="33"/>
      </w:r>
      <w:commentRangeEnd w:id="34"/>
      <w:r w:rsidR="000D3DC7">
        <w:rPr>
          <w:rStyle w:val="CommentReference"/>
        </w:rPr>
        <w:commentReference w:id="34"/>
      </w:r>
      <w:r>
        <w:t xml:space="preserve"> or </w:t>
      </w:r>
      <w:r w:rsidR="00CE07A3">
        <w:t>too</w:t>
      </w:r>
      <w:r>
        <w:t xml:space="preserve"> rare to be a major part of the seedbank. Results from the seedbank emergence trial showed </w:t>
      </w:r>
      <w:commentRangeStart w:id="35"/>
      <w:commentRangeStart w:id="36"/>
      <w:r>
        <w:t xml:space="preserve">slightly greater </w:t>
      </w:r>
      <w:commentRangeEnd w:id="35"/>
      <w:r w:rsidR="00B9628F">
        <w:rPr>
          <w:rStyle w:val="CommentReference"/>
        </w:rPr>
        <w:commentReference w:id="35"/>
      </w:r>
      <w:commentRangeEnd w:id="36"/>
      <w:r w:rsidR="00D066CC">
        <w:rPr>
          <w:rStyle w:val="CommentReference"/>
        </w:rPr>
        <w:commentReference w:id="36"/>
      </w:r>
      <w:r>
        <w:t xml:space="preserve">diversity in the unburned plots </w:t>
      </w:r>
      <w:r w:rsidR="00CE07A3">
        <w:t>suggesting</w:t>
      </w:r>
      <w:r>
        <w:t xml:space="preserve"> that fire has a reducing effect on diversity and evenness of the landscape. </w:t>
      </w:r>
      <w:r w:rsidR="00CE07A3">
        <w:t>Likewise,</w:t>
      </w:r>
      <w:r>
        <w:t xml:space="preserve"> it is possible that fire has a reducing effect on the abundance of </w:t>
      </w:r>
      <w:r>
        <w:rPr>
          <w:i/>
          <w:iCs/>
        </w:rPr>
        <w:t>Rubus</w:t>
      </w:r>
      <w:r>
        <w:t xml:space="preserve"> species </w:t>
      </w:r>
      <w:r w:rsidR="00CE07A3">
        <w:t>in</w:t>
      </w:r>
      <w:r>
        <w:t xml:space="preserve"> the landscape. Further experimentation with fire is necessary to draw conclusions on the effects of fire. It is important to note that data for the emergence trial were drawn from a small dataset therefore it is likely that these results are not indicative of the true state of the seedbank.</w:t>
      </w:r>
    </w:p>
    <w:p w14:paraId="3A6B6A75" w14:textId="4F3B2B90" w:rsidR="00364CC7" w:rsidRDefault="00000000" w:rsidP="00EC4786">
      <w:pPr>
        <w:pStyle w:val="BodyText"/>
        <w:spacing w:line="480" w:lineRule="auto"/>
      </w:pPr>
      <w:r>
        <w:t xml:space="preserve">Fire suppression activities in the 1950’s virtually eliminated fire as an ecological process on balds (Brockway et al. 2002). Fire is an important ecological process in prairie and grassland ecosystems as it drives the evolution of the local species to a state of arrested succession (Brockway et al. 2002). The importance of fire in bald ecosystems has been debated with their origins </w:t>
      </w:r>
      <w:commentRangeStart w:id="37"/>
      <w:commentRangeStart w:id="38"/>
      <w:r>
        <w:t xml:space="preserve">with some believing that </w:t>
      </w:r>
      <w:commentRangeEnd w:id="37"/>
      <w:r w:rsidR="00B9628F">
        <w:rPr>
          <w:rStyle w:val="CommentReference"/>
        </w:rPr>
        <w:commentReference w:id="37"/>
      </w:r>
      <w:commentRangeEnd w:id="38"/>
      <w:r w:rsidR="00DA012F">
        <w:rPr>
          <w:rStyle w:val="CommentReference"/>
        </w:rPr>
        <w:commentReference w:id="38"/>
      </w:r>
      <w:r>
        <w:t xml:space="preserve">prescribed burns are part of what maintained the openness of balds (Gersmehl 1970, Barden 1978). </w:t>
      </w:r>
      <w:commentRangeStart w:id="39"/>
      <w:r>
        <w:t xml:space="preserve">The use of fire has been suggested for use in conjunction with mowing by Murdock (1986), however its use has been limited to this day. There are many factors to consider when using fire as a </w:t>
      </w:r>
      <w:r>
        <w:lastRenderedPageBreak/>
        <w:t>silvicultural practice on balds, namely the difficulty of maintaining the boundaries of a fire and the threat they pose on the adjacent ecosystems, in this case spruce-fir. Fire can quickly spread across and over the mountaintop owing to the high winds of the area. Should the use of fire be reinstated on balds, then the application must consider the season of the burn, intensity of the burn, length of burn, and frequency of application. Brockway et al. (2002) and Fynn et al. (2004)</w:t>
      </w:r>
      <w:r w:rsidR="00CE07A3">
        <w:t xml:space="preserve"> suggested</w:t>
      </w:r>
      <w:r>
        <w:t xml:space="preserve"> that dormant season burns are effective against the regeneration of </w:t>
      </w:r>
      <w:r>
        <w:rPr>
          <w:i/>
          <w:iCs/>
        </w:rPr>
        <w:t>Rubus</w:t>
      </w:r>
      <w:r>
        <w:t xml:space="preserve"> and for the recovery of grass species. It is also necessary for the fire to achieve a high enough intensity to be effective against woody invasion which can be achieved in the drier part of the season (Smit et al. 2010). </w:t>
      </w:r>
      <w:r w:rsidR="00CE07A3">
        <w:t>The length</w:t>
      </w:r>
      <w:r>
        <w:t xml:space="preserve"> of burns is necessary to achieve hot enough temperatures such that the heat </w:t>
      </w:r>
      <w:r w:rsidR="00CE07A3">
        <w:t>can</w:t>
      </w:r>
      <w:r>
        <w:t xml:space="preserve"> penetrate the ground and potentially desiccate roots and seeds in the soil. </w:t>
      </w:r>
      <w:r w:rsidR="00CE07A3">
        <w:t>The last</w:t>
      </w:r>
      <w:r>
        <w:t xml:space="preserve"> </w:t>
      </w:r>
      <w:r w:rsidR="00CE07A3">
        <w:t>crucial point</w:t>
      </w:r>
      <w:r>
        <w:t xml:space="preserve"> in the use of fire as a silvicultural practice is the frequency of burns, it is necessary to wait an appropriate amount of time between burns to allow fuels to return to the density needed to achieve appropriate fire intensity levels. Barden (1978) suggests a frequency of five years between burns for lower severity burns, while Smit et al. (2010) suggest less than six years between burns to show a lasting effect on woody vegetation and to accumulate fuel loads.</w:t>
      </w:r>
      <w:commentRangeEnd w:id="39"/>
      <w:r w:rsidR="006739ED">
        <w:rPr>
          <w:rStyle w:val="CommentReference"/>
        </w:rPr>
        <w:commentReference w:id="39"/>
      </w:r>
    </w:p>
    <w:p w14:paraId="45DFD8CE" w14:textId="3F8830A1" w:rsidR="00364CC7" w:rsidRDefault="00000000" w:rsidP="00EC4786">
      <w:pPr>
        <w:pStyle w:val="BodyText"/>
        <w:spacing w:line="480" w:lineRule="auto"/>
      </w:pPr>
      <w:commentRangeStart w:id="40"/>
      <w:r>
        <w:rPr>
          <w:i/>
          <w:iCs/>
        </w:rPr>
        <w:t>Rubus</w:t>
      </w:r>
      <w:r>
        <w:t xml:space="preserve"> is present across the bald with patches of growth that are prominent over the main vegetation - grass</w:t>
      </w:r>
      <w:commentRangeEnd w:id="40"/>
      <w:r w:rsidR="006739ED">
        <w:rPr>
          <w:rStyle w:val="CommentReference"/>
        </w:rPr>
        <w:commentReference w:id="40"/>
      </w:r>
      <w:r>
        <w:t xml:space="preserve">. It is unlikely that fire will be reintroduced as a management practice on Round bald (pers. comm. Gary Kauffman USFS) and therefore some form of management of these patches is necessary. Hand pulling of aboveground vegetation is ineffective as </w:t>
      </w:r>
      <w:r>
        <w:rPr>
          <w:i/>
          <w:iCs/>
        </w:rPr>
        <w:t>Rubus</w:t>
      </w:r>
      <w:r>
        <w:t xml:space="preserve"> </w:t>
      </w:r>
      <w:r w:rsidR="00CE07A3">
        <w:t>can</w:t>
      </w:r>
      <w:r>
        <w:t xml:space="preserve"> regrow from the smallest fragmented root stock (Davies 1998), likewise it would be extremely labor intensive. Herbicide treatment is out of the question </w:t>
      </w:r>
      <w:r w:rsidR="00CE07A3">
        <w:t>because</w:t>
      </w:r>
      <w:r>
        <w:t xml:space="preserve"> the wicking effect </w:t>
      </w:r>
      <w:r w:rsidR="00CE07A3">
        <w:t>on</w:t>
      </w:r>
      <w:r>
        <w:t xml:space="preserve"> the earth will have unknown effects on the surrounding vegetation, especially rare </w:t>
      </w:r>
      <w:r>
        <w:lastRenderedPageBreak/>
        <w:t xml:space="preserve">flora, and could ultimately do more harm than good (Davies 1998). Grazing was once a popular practice on balds, especially owing to its purported reason for balds existence. However, it has been reported that grazing was attempted on Round bald and other </w:t>
      </w:r>
      <w:r w:rsidR="00CE07A3">
        <w:t>balds,</w:t>
      </w:r>
      <w:r>
        <w:t xml:space="preserve"> but the non-selectivity of grazers caused the practice to be discontinued (Stokes and Horton 2022) due to negative effects on rare flora. It is therefore likely that track mowing is the most convenient, selective, and safe method for maintaining this bald. However, considering the presence of </w:t>
      </w:r>
      <w:r>
        <w:rPr>
          <w:i/>
          <w:iCs/>
        </w:rPr>
        <w:t>Rubus</w:t>
      </w:r>
      <w:r>
        <w:t xml:space="preserve"> despite many years of mowing being the prime management tool on these balds, it is likely pertinent to increase the amount of mowing to see any future effects on woody invasion. I suggest mowing a second time earlier in the year before grasses are far above the ground and when </w:t>
      </w:r>
      <w:r>
        <w:rPr>
          <w:i/>
          <w:iCs/>
        </w:rPr>
        <w:t>Rubus</w:t>
      </w:r>
      <w:r>
        <w:t xml:space="preserve"> species are still canes and a second mow </w:t>
      </w:r>
      <w:r w:rsidR="00CE07A3">
        <w:t>later</w:t>
      </w:r>
      <w:r>
        <w:t xml:space="preserve"> in the season before </w:t>
      </w:r>
      <w:r>
        <w:rPr>
          <w:i/>
          <w:iCs/>
        </w:rPr>
        <w:t>Rubus</w:t>
      </w:r>
      <w:r>
        <w:t xml:space="preserve"> goes to fruit. This would cause the plants to use up more of the energy in their root stores and prevent seeds from making it into the seedbank later in the season.</w:t>
      </w:r>
    </w:p>
    <w:p w14:paraId="378D298F" w14:textId="0BEE7BEA" w:rsidR="00364CC7" w:rsidRDefault="00000000" w:rsidP="00EC4786">
      <w:pPr>
        <w:pStyle w:val="BodyText"/>
        <w:spacing w:line="480" w:lineRule="auto"/>
      </w:pPr>
      <w:r>
        <w:t xml:space="preserve">Future management efforts </w:t>
      </w:r>
      <w:commentRangeStart w:id="41"/>
      <w:r>
        <w:t xml:space="preserve">should continue to mow </w:t>
      </w:r>
      <w:commentRangeEnd w:id="41"/>
      <w:r w:rsidR="006739ED">
        <w:rPr>
          <w:rStyle w:val="CommentReference"/>
        </w:rPr>
        <w:commentReference w:id="41"/>
      </w:r>
      <w:r>
        <w:t xml:space="preserve">on a yearly basis to combat the spread of </w:t>
      </w:r>
      <w:r>
        <w:rPr>
          <w:i/>
          <w:iCs/>
        </w:rPr>
        <w:t>Rubus</w:t>
      </w:r>
      <w:r>
        <w:t xml:space="preserve"> on Round bald. Managers should also consider the application of </w:t>
      </w:r>
      <w:r w:rsidR="00CE07A3">
        <w:t>small, contained</w:t>
      </w:r>
      <w:r>
        <w:t xml:space="preserve"> fire on dense patches of </w:t>
      </w:r>
      <w:r>
        <w:rPr>
          <w:i/>
          <w:iCs/>
        </w:rPr>
        <w:t>Rubus</w:t>
      </w:r>
      <w:r>
        <w:t xml:space="preserve"> </w:t>
      </w:r>
      <w:r w:rsidR="00CE07A3">
        <w:t>to</w:t>
      </w:r>
      <w:r>
        <w:t xml:space="preserve"> combat its spread and limit the negative impacts that fire could impose on rare and endemic flora of the bald. Should the application of fire be completely rejected then a second application of mowing earlier in the year ought to be considered as a means of reducing energy stores of invasive plants. </w:t>
      </w:r>
      <w:r w:rsidR="00CE07A3">
        <w:t>Otherwise,</w:t>
      </w:r>
      <w:r>
        <w:t xml:space="preserve"> management efforts should continue to monitor the vegetation composition of the balds through yearly surveys along the transects used in this study and the study by Stokes and Horton (2022). This line of research would be key to maintaining the diversity and aesthetic value of the flora of this grass bald and other balds. Further research on the rare </w:t>
      </w:r>
      <w:r>
        <w:lastRenderedPageBreak/>
        <w:t>plants of grassy balds, particularly Roan Lily (</w:t>
      </w:r>
      <w:r>
        <w:rPr>
          <w:i/>
          <w:iCs/>
        </w:rPr>
        <w:t>Lilium grayi</w:t>
      </w:r>
      <w:r>
        <w:t>) on Round bald, should be conducted to examine the effects of management on their persistence. Continued management is key to protecting grass balds and their conservation and preservation is essential for the persistence of these dwindling ecosystems, the rare and endemic flora that they host, and their aesthetic value for ecotourism.</w:t>
      </w:r>
    </w:p>
    <w:p w14:paraId="3D801ACE" w14:textId="77777777" w:rsidR="00364CC7" w:rsidRDefault="00000000">
      <w:r>
        <w:br w:type="page"/>
      </w:r>
    </w:p>
    <w:p w14:paraId="76913217" w14:textId="77777777" w:rsidR="00364CC7" w:rsidRDefault="00000000">
      <w:pPr>
        <w:pStyle w:val="Heading1"/>
      </w:pPr>
      <w:bookmarkStart w:id="42" w:name="references"/>
      <w:bookmarkEnd w:id="0"/>
      <w:r>
        <w:lastRenderedPageBreak/>
        <w:t>References</w:t>
      </w:r>
    </w:p>
    <w:p w14:paraId="3B3B93B8" w14:textId="77777777" w:rsidR="00364CC7" w:rsidRDefault="00000000">
      <w:pPr>
        <w:pStyle w:val="Bibliography"/>
      </w:pPr>
      <w:bookmarkStart w:id="43" w:name="ref-Bard1978"/>
      <w:bookmarkStart w:id="44" w:name="refs"/>
      <w:r>
        <w:t>Barden, L. S. 1978. Regrowth of shrubs in grassy balds of the southern appalachians after prescribed burning. Castanea 43:238–246.</w:t>
      </w:r>
    </w:p>
    <w:p w14:paraId="779EBAF4" w14:textId="77777777" w:rsidR="00364CC7" w:rsidRDefault="00000000">
      <w:pPr>
        <w:pStyle w:val="Bibliography"/>
      </w:pPr>
      <w:bookmarkStart w:id="45" w:name="ref-Broc2002"/>
      <w:bookmarkEnd w:id="43"/>
      <w:r>
        <w:t xml:space="preserve">Brockway, D. G., R. G. Gatewood, and R. B. Paris. 2002. </w:t>
      </w:r>
      <w:hyperlink r:id="rId11">
        <w:r>
          <w:rPr>
            <w:rStyle w:val="Hyperlink"/>
          </w:rPr>
          <w:t>Restoring fire as an ecological process in shortgrass prairie ecosystems: Initial effects of prescribed burning during the dormant and growing seasons</w:t>
        </w:r>
      </w:hyperlink>
      <w:r>
        <w:t>. Journal of Environmental Management 65:135–152.</w:t>
      </w:r>
    </w:p>
    <w:p w14:paraId="1F771CED" w14:textId="77777777" w:rsidR="00364CC7" w:rsidRDefault="00000000">
      <w:pPr>
        <w:pStyle w:val="Bibliography"/>
      </w:pPr>
      <w:bookmarkStart w:id="46" w:name="ref-Davi1998"/>
      <w:bookmarkEnd w:id="45"/>
      <w:r>
        <w:t>Davies, R. 1998. Regeneration of blackberry-infested native vegetation. Plant Protection Quarterly 13:189–195.</w:t>
      </w:r>
    </w:p>
    <w:p w14:paraId="379D745C" w14:textId="77777777" w:rsidR="00364CC7" w:rsidRDefault="00000000">
      <w:pPr>
        <w:pStyle w:val="Bibliography"/>
      </w:pPr>
      <w:bookmarkStart w:id="47" w:name="ref-Fynn2004"/>
      <w:bookmarkEnd w:id="46"/>
      <w:r>
        <w:t>Fynn, R. W. S., C. D. Morris, and T. J. Edwards. 2004. Effect of burning and mowing on grass and forb diversity in a long-term grassland experiment. Applied Vegetation Science 7:1–10.</w:t>
      </w:r>
    </w:p>
    <w:p w14:paraId="2E85B31B" w14:textId="77777777" w:rsidR="00364CC7" w:rsidRDefault="00000000">
      <w:pPr>
        <w:pStyle w:val="Bibliography"/>
      </w:pPr>
      <w:bookmarkStart w:id="48" w:name="ref-Gers1970"/>
      <w:bookmarkEnd w:id="47"/>
      <w:r>
        <w:t>Gersmehl, P. 1970. A geographic approach to a vegetation problem: The case of the southern appalachian grass balds. Ph.D. Dissertation, University of Georgia, Athens, GA. 463 pp.</w:t>
      </w:r>
    </w:p>
    <w:p w14:paraId="5A34E9CD" w14:textId="77777777" w:rsidR="00364CC7" w:rsidRDefault="00000000">
      <w:pPr>
        <w:pStyle w:val="Bibliography"/>
      </w:pPr>
      <w:bookmarkStart w:id="49" w:name="ref-Murd1986"/>
      <w:bookmarkEnd w:id="48"/>
      <w:r>
        <w:t>Murdock, N. A. 1986. Evaluation of management techniques on a southern appalachian bald. Unpublished M.S. Thesis. Western Carolina University. 62 pp.</w:t>
      </w:r>
    </w:p>
    <w:p w14:paraId="3AFA32E4" w14:textId="77777777" w:rsidR="00364CC7" w:rsidRDefault="00000000">
      <w:pPr>
        <w:pStyle w:val="Bibliography"/>
      </w:pPr>
      <w:bookmarkStart w:id="50" w:name="ref-Smit2010"/>
      <w:bookmarkEnd w:id="49"/>
      <w:r>
        <w:t xml:space="preserve">Smit, I. P. J., G. P. Asner, N. Govender, T. Kennedy-Bowdoin, D. E. Knapp, and J. Jacobson. 2010. </w:t>
      </w:r>
      <w:hyperlink r:id="rId12">
        <w:r>
          <w:rPr>
            <w:rStyle w:val="Hyperlink"/>
          </w:rPr>
          <w:t>Effects of fire on woody vegetation structure in african savanna</w:t>
        </w:r>
      </w:hyperlink>
      <w:r>
        <w:t>. Ecological Applications: A Publication of the Ecological Society of America 20:1865–1875.</w:t>
      </w:r>
    </w:p>
    <w:p w14:paraId="2B7F315E" w14:textId="77777777" w:rsidR="00364CC7" w:rsidRDefault="00000000">
      <w:pPr>
        <w:pStyle w:val="Bibliography"/>
      </w:pPr>
      <w:bookmarkStart w:id="51" w:name="ref-Stok2022"/>
      <w:bookmarkEnd w:id="50"/>
      <w:r>
        <w:t xml:space="preserve">Stokes, C., and J. L. Horton. 2022. </w:t>
      </w:r>
      <w:hyperlink r:id="rId13">
        <w:r>
          <w:rPr>
            <w:rStyle w:val="Hyperlink"/>
          </w:rPr>
          <w:t>Effects of grassy bald management on plant community composition within the roan mountain massif</w:t>
        </w:r>
      </w:hyperlink>
      <w:r>
        <w:t>. Castanea 87:105–120.</w:t>
      </w:r>
      <w:bookmarkEnd w:id="42"/>
      <w:bookmarkEnd w:id="44"/>
      <w:bookmarkEnd w:id="51"/>
    </w:p>
    <w:sectPr w:rsidR="00364CC7">
      <w:head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viewer" w:date="2023-09-17T09:34:00Z" w:initials="REV">
    <w:p w14:paraId="68BABFF3" w14:textId="77777777" w:rsidR="00875306" w:rsidRDefault="00875306" w:rsidP="00402055">
      <w:pPr>
        <w:pStyle w:val="CommentText"/>
      </w:pPr>
      <w:r>
        <w:rPr>
          <w:rStyle w:val="CommentReference"/>
        </w:rPr>
        <w:annotationRef/>
      </w:r>
      <w:r>
        <w:t>Need to say what they found, not just that they did this research.</w:t>
      </w:r>
    </w:p>
  </w:comment>
  <w:comment w:id="2" w:author="John Hillert" w:date="2023-09-19T17:12:00Z" w:initials="JH">
    <w:p w14:paraId="71398FA1" w14:textId="77777777" w:rsidR="0099385F" w:rsidRDefault="0099385F" w:rsidP="00E01C48">
      <w:pPr>
        <w:pStyle w:val="CommentText"/>
      </w:pPr>
      <w:r>
        <w:rPr>
          <w:rStyle w:val="CommentReference"/>
        </w:rPr>
        <w:annotationRef/>
      </w:r>
      <w:r>
        <w:t>done</w:t>
      </w:r>
    </w:p>
  </w:comment>
  <w:comment w:id="5" w:author="reviewer" w:date="2023-09-17T09:36:00Z" w:initials="REV">
    <w:p w14:paraId="4C071850" w14:textId="3577FF50" w:rsidR="00875306" w:rsidRDefault="00875306" w:rsidP="00D35549">
      <w:pPr>
        <w:pStyle w:val="CommentText"/>
      </w:pPr>
      <w:r>
        <w:rPr>
          <w:rStyle w:val="CommentReference"/>
        </w:rPr>
        <w:annotationRef/>
      </w:r>
      <w:r>
        <w:t>Move or delete. This is speculation and needs to be supported first by the results.</w:t>
      </w:r>
    </w:p>
  </w:comment>
  <w:comment w:id="6" w:author="John Hillert" w:date="2023-09-19T17:13:00Z" w:initials="JH">
    <w:p w14:paraId="3CB83BDD" w14:textId="77777777" w:rsidR="0099385F" w:rsidRDefault="0099385F" w:rsidP="005D0C27">
      <w:pPr>
        <w:pStyle w:val="CommentText"/>
      </w:pPr>
      <w:r>
        <w:rPr>
          <w:rStyle w:val="CommentReference"/>
        </w:rPr>
        <w:annotationRef/>
      </w:r>
      <w:r>
        <w:t>Moved</w:t>
      </w:r>
    </w:p>
  </w:comment>
  <w:comment w:id="7" w:author="reviewer" w:date="2023-09-17T09:38:00Z" w:initials="REV">
    <w:p w14:paraId="56C810FC" w14:textId="7FCD372C" w:rsidR="00875306" w:rsidRDefault="00875306" w:rsidP="00A1625C">
      <w:pPr>
        <w:pStyle w:val="CommentText"/>
      </w:pPr>
      <w:r>
        <w:rPr>
          <w:rStyle w:val="CommentReference"/>
        </w:rPr>
        <w:annotationRef/>
      </w:r>
      <w:r>
        <w:t>Avoid this general kind of wording. How many plots (what proportion) were separated?</w:t>
      </w:r>
    </w:p>
  </w:comment>
  <w:comment w:id="8" w:author="John Hillert" w:date="2023-09-19T17:14:00Z" w:initials="JH">
    <w:p w14:paraId="2B45DE83" w14:textId="77777777" w:rsidR="0099385F" w:rsidRDefault="0099385F" w:rsidP="004D7C90">
      <w:pPr>
        <w:pStyle w:val="CommentText"/>
      </w:pPr>
      <w:r>
        <w:rPr>
          <w:rStyle w:val="CommentReference"/>
        </w:rPr>
        <w:annotationRef/>
      </w:r>
      <w:r>
        <w:t>21/98</w:t>
      </w:r>
    </w:p>
  </w:comment>
  <w:comment w:id="11" w:author="reviewer" w:date="2023-09-17T09:39:00Z" w:initials="REV">
    <w:p w14:paraId="316828C0" w14:textId="30E8B503" w:rsidR="00875306" w:rsidRDefault="00875306" w:rsidP="00633F0E">
      <w:pPr>
        <w:pStyle w:val="CommentText"/>
      </w:pPr>
      <w:r>
        <w:rPr>
          <w:rStyle w:val="CommentReference"/>
        </w:rPr>
        <w:annotationRef/>
      </w:r>
      <w:r>
        <w:t>? Greater proportion of these?</w:t>
      </w:r>
    </w:p>
  </w:comment>
  <w:comment w:id="12" w:author="John Hillert" w:date="2023-09-19T17:14:00Z" w:initials="JH">
    <w:p w14:paraId="22673B8B" w14:textId="77777777" w:rsidR="0099385F" w:rsidRDefault="0099385F" w:rsidP="000573EB">
      <w:pPr>
        <w:pStyle w:val="CommentText"/>
      </w:pPr>
      <w:r>
        <w:rPr>
          <w:rStyle w:val="CommentReference"/>
        </w:rPr>
        <w:annotationRef/>
      </w:r>
      <w:r>
        <w:t>yes</w:t>
      </w:r>
    </w:p>
  </w:comment>
  <w:comment w:id="24" w:author="reviewer" w:date="2023-09-17T09:42:00Z" w:initials="REV">
    <w:p w14:paraId="78B1E8C9" w14:textId="3ADE3822" w:rsidR="00875306" w:rsidRDefault="00875306" w:rsidP="00427E2C">
      <w:pPr>
        <w:pStyle w:val="CommentText"/>
      </w:pPr>
      <w:r>
        <w:rPr>
          <w:rStyle w:val="CommentReference"/>
        </w:rPr>
        <w:annotationRef/>
      </w:r>
      <w:r>
        <w:t>Already said</w:t>
      </w:r>
    </w:p>
  </w:comment>
  <w:comment w:id="25" w:author="John Hillert" w:date="2023-09-19T17:14:00Z" w:initials="JH">
    <w:p w14:paraId="44332B68" w14:textId="77777777" w:rsidR="0099385F" w:rsidRDefault="0099385F" w:rsidP="001E766A">
      <w:pPr>
        <w:pStyle w:val="CommentText"/>
      </w:pPr>
      <w:r>
        <w:rPr>
          <w:rStyle w:val="CommentReference"/>
        </w:rPr>
        <w:annotationRef/>
      </w:r>
      <w:r>
        <w:t>Removed</w:t>
      </w:r>
      <w:r>
        <w:br/>
      </w:r>
    </w:p>
  </w:comment>
  <w:comment w:id="26" w:author="reviewer" w:date="2023-09-17T09:43:00Z" w:initials="REV">
    <w:p w14:paraId="2927E52A" w14:textId="01D7EEF4" w:rsidR="00875306" w:rsidRDefault="00875306" w:rsidP="000E5AD7">
      <w:pPr>
        <w:pStyle w:val="CommentText"/>
      </w:pPr>
      <w:r>
        <w:rPr>
          <w:rStyle w:val="CommentReference"/>
        </w:rPr>
        <w:annotationRef/>
      </w:r>
      <w:r>
        <w:t>Do you really mean this??</w:t>
      </w:r>
    </w:p>
  </w:comment>
  <w:comment w:id="27" w:author="John Hillert" w:date="2023-09-19T17:14:00Z" w:initials="JH">
    <w:p w14:paraId="7EA3E5EF" w14:textId="77777777" w:rsidR="0099385F" w:rsidRDefault="0099385F" w:rsidP="00101218">
      <w:pPr>
        <w:pStyle w:val="CommentText"/>
      </w:pPr>
      <w:r>
        <w:rPr>
          <w:rStyle w:val="CommentReference"/>
        </w:rPr>
        <w:annotationRef/>
      </w:r>
      <w:r>
        <w:t>Word grammar check</w:t>
      </w:r>
    </w:p>
  </w:comment>
  <w:comment w:id="28" w:author="reviewer" w:date="2023-09-17T09:47:00Z" w:initials="REV">
    <w:p w14:paraId="5AFE5F08" w14:textId="573955B4" w:rsidR="00B9628F" w:rsidRDefault="00B9628F" w:rsidP="00C15DA4">
      <w:pPr>
        <w:pStyle w:val="CommentText"/>
      </w:pPr>
      <w:r>
        <w:rPr>
          <w:rStyle w:val="CommentReference"/>
        </w:rPr>
        <w:annotationRef/>
      </w:r>
      <w:r>
        <w:t>It's fine to give all these indices and veg community results but you also need to discuss the vegetation trends that drove the results. Were burned and unburned plots dominated by the same species? Were there any composition changes between the years? Were there more or fewer changes in burned vs unburned plots? You started this type of discussion with the MDS results, but didn't continue.  Please explore your data more.</w:t>
      </w:r>
    </w:p>
  </w:comment>
  <w:comment w:id="29" w:author="reviewer" w:date="2023-09-17T09:49:00Z" w:initials="REV">
    <w:p w14:paraId="55399A9F" w14:textId="77777777" w:rsidR="00B9628F" w:rsidRDefault="00B9628F" w:rsidP="004D2AC5">
      <w:pPr>
        <w:pStyle w:val="CommentText"/>
      </w:pPr>
      <w:r>
        <w:rPr>
          <w:rStyle w:val="CommentReference"/>
        </w:rPr>
        <w:annotationRef/>
      </w:r>
      <w:r>
        <w:t>?? Did you remove the duff layer when you took samples? or separate litter (duff) and mineral soil samples? Probably need to remind the reader how you took the samples.</w:t>
      </w:r>
    </w:p>
  </w:comment>
  <w:comment w:id="30" w:author="John Hillert" w:date="2023-09-21T10:55:00Z" w:initials="JH">
    <w:p w14:paraId="21ABD7E1" w14:textId="77777777" w:rsidR="00C865A8" w:rsidRDefault="00C865A8" w:rsidP="00985C8E">
      <w:pPr>
        <w:pStyle w:val="CommentText"/>
      </w:pPr>
      <w:r>
        <w:rPr>
          <w:rStyle w:val="CommentReference"/>
        </w:rPr>
        <w:annotationRef/>
      </w:r>
      <w:r>
        <w:t>okay</w:t>
      </w:r>
    </w:p>
  </w:comment>
  <w:comment w:id="31" w:author="reviewer" w:date="2023-09-17T09:50:00Z" w:initials="REV">
    <w:p w14:paraId="1424D2E4" w14:textId="37DE9E03" w:rsidR="00B9628F" w:rsidRDefault="00B9628F" w:rsidP="00D72161">
      <w:pPr>
        <w:pStyle w:val="CommentText"/>
      </w:pPr>
      <w:r>
        <w:rPr>
          <w:rStyle w:val="CommentReference"/>
        </w:rPr>
        <w:annotationRef/>
      </w:r>
      <w:r>
        <w:t>They were or they weren't. delete.</w:t>
      </w:r>
    </w:p>
  </w:comment>
  <w:comment w:id="32" w:author="John Hillert" w:date="2023-09-20T10:27:00Z" w:initials="JH">
    <w:p w14:paraId="410E6C16" w14:textId="77777777" w:rsidR="000D3DC7" w:rsidRDefault="000D3DC7" w:rsidP="0088568C">
      <w:pPr>
        <w:pStyle w:val="CommentText"/>
      </w:pPr>
      <w:r>
        <w:rPr>
          <w:rStyle w:val="CommentReference"/>
        </w:rPr>
        <w:annotationRef/>
      </w:r>
      <w:r>
        <w:t>done</w:t>
      </w:r>
    </w:p>
  </w:comment>
  <w:comment w:id="33" w:author="reviewer" w:date="2023-09-17T09:50:00Z" w:initials="REV">
    <w:p w14:paraId="07E6851F" w14:textId="7F3BC29B" w:rsidR="00B9628F" w:rsidRDefault="00B9628F" w:rsidP="00C756C3">
      <w:pPr>
        <w:pStyle w:val="CommentText"/>
      </w:pPr>
      <w:r>
        <w:rPr>
          <w:rStyle w:val="CommentReference"/>
        </w:rPr>
        <w:annotationRef/>
      </w:r>
      <w:r>
        <w:t>Did you plant them out to see what they grew into?</w:t>
      </w:r>
    </w:p>
  </w:comment>
  <w:comment w:id="34" w:author="John Hillert" w:date="2023-09-20T10:32:00Z" w:initials="JH">
    <w:p w14:paraId="23971094" w14:textId="77777777" w:rsidR="000D3DC7" w:rsidRDefault="000D3DC7" w:rsidP="00CD5512">
      <w:pPr>
        <w:pStyle w:val="CommentText"/>
      </w:pPr>
      <w:r>
        <w:rPr>
          <w:rStyle w:val="CommentReference"/>
        </w:rPr>
        <w:annotationRef/>
      </w:r>
      <w:r>
        <w:t>This was seed extraction not seedling emergence</w:t>
      </w:r>
    </w:p>
  </w:comment>
  <w:comment w:id="35" w:author="reviewer" w:date="2023-09-17T09:51:00Z" w:initials="REV">
    <w:p w14:paraId="3E8455E9" w14:textId="3A657166" w:rsidR="00B9628F" w:rsidRDefault="00B9628F" w:rsidP="00AF42FE">
      <w:pPr>
        <w:pStyle w:val="CommentText"/>
      </w:pPr>
      <w:r>
        <w:rPr>
          <w:rStyle w:val="CommentReference"/>
        </w:rPr>
        <w:annotationRef/>
      </w:r>
      <w:r>
        <w:t>Please give actual results.</w:t>
      </w:r>
    </w:p>
  </w:comment>
  <w:comment w:id="36" w:author="John Hillert" w:date="2023-09-20T11:17:00Z" w:initials="JH">
    <w:p w14:paraId="5CDA770A" w14:textId="77777777" w:rsidR="00D066CC" w:rsidRDefault="00D066CC" w:rsidP="007B5EEA">
      <w:pPr>
        <w:pStyle w:val="CommentText"/>
      </w:pPr>
      <w:r>
        <w:rPr>
          <w:rStyle w:val="CommentReference"/>
        </w:rPr>
        <w:annotationRef/>
      </w:r>
      <w:r>
        <w:t>okay</w:t>
      </w:r>
    </w:p>
  </w:comment>
  <w:comment w:id="37" w:author="reviewer" w:date="2023-09-17T09:53:00Z" w:initials="REV">
    <w:p w14:paraId="075CAE6F" w14:textId="05AADF8F" w:rsidR="00B9628F" w:rsidRDefault="00B9628F" w:rsidP="00477ACC">
      <w:pPr>
        <w:pStyle w:val="CommentText"/>
      </w:pPr>
      <w:r>
        <w:rPr>
          <w:rStyle w:val="CommentReference"/>
        </w:rPr>
        <w:annotationRef/>
      </w:r>
      <w:r>
        <w:t>Please avoid this type of writing. Is there evidence for fire? What studies have shown this or speculated about it?</w:t>
      </w:r>
    </w:p>
  </w:comment>
  <w:comment w:id="38" w:author="John Hillert" w:date="2023-09-21T10:13:00Z" w:initials="JH">
    <w:p w14:paraId="171EC659" w14:textId="77777777" w:rsidR="00DA012F" w:rsidRDefault="00DA012F" w:rsidP="00507E02">
      <w:pPr>
        <w:pStyle w:val="CommentText"/>
      </w:pPr>
      <w:r>
        <w:rPr>
          <w:rStyle w:val="CommentReference"/>
        </w:rPr>
        <w:annotationRef/>
      </w:r>
      <w:r>
        <w:t>done</w:t>
      </w:r>
    </w:p>
  </w:comment>
  <w:comment w:id="39" w:author="reviewer" w:date="2023-09-17T09:55:00Z" w:initials="REV">
    <w:p w14:paraId="7C4DBEAB" w14:textId="29EBC0DF" w:rsidR="006739ED" w:rsidRDefault="006739ED" w:rsidP="00B604EC">
      <w:pPr>
        <w:pStyle w:val="CommentText"/>
      </w:pPr>
      <w:r>
        <w:rPr>
          <w:rStyle w:val="CommentReference"/>
        </w:rPr>
        <w:annotationRef/>
      </w:r>
      <w:r>
        <w:t>Spend more time / space on your results and less on other research. Do your results speak to use of fire? In what way?</w:t>
      </w:r>
    </w:p>
  </w:comment>
  <w:comment w:id="40" w:author="reviewer" w:date="2023-09-17T09:56:00Z" w:initials="REV">
    <w:p w14:paraId="25F778A9" w14:textId="77777777" w:rsidR="006739ED" w:rsidRDefault="006739ED" w:rsidP="00A955C5">
      <w:pPr>
        <w:pStyle w:val="CommentText"/>
      </w:pPr>
      <w:r>
        <w:rPr>
          <w:rStyle w:val="CommentReference"/>
        </w:rPr>
        <w:annotationRef/>
      </w:r>
      <w:r>
        <w:t>Reader doesn't know this because you haven't mentioned it before. Need to discuss as part of the veg response.</w:t>
      </w:r>
    </w:p>
  </w:comment>
  <w:comment w:id="41" w:author="reviewer" w:date="2023-09-17T09:59:00Z" w:initials="REV">
    <w:p w14:paraId="0F76BD57" w14:textId="77777777" w:rsidR="006739ED" w:rsidRDefault="006739ED" w:rsidP="00BB1862">
      <w:pPr>
        <w:pStyle w:val="CommentText"/>
      </w:pPr>
      <w:r>
        <w:rPr>
          <w:rStyle w:val="CommentReference"/>
        </w:rPr>
        <w:annotationRef/>
      </w:r>
      <w:r>
        <w:t>Not sure you want to give strong management recommendations unless you provide more discussion of your results and how they speak to management. What about the 'ecology' of balds - succession, response to disturbance, future trajectories, etc? I don't think your thesis was done as a management study. Need to bring in the ecology.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ABFF3" w15:done="0"/>
  <w15:commentEx w15:paraId="71398FA1" w15:paraIdParent="68BABFF3" w15:done="0"/>
  <w15:commentEx w15:paraId="4C071850" w15:done="0"/>
  <w15:commentEx w15:paraId="3CB83BDD" w15:paraIdParent="4C071850" w15:done="0"/>
  <w15:commentEx w15:paraId="56C810FC" w15:done="0"/>
  <w15:commentEx w15:paraId="2B45DE83" w15:paraIdParent="56C810FC" w15:done="0"/>
  <w15:commentEx w15:paraId="316828C0" w15:done="0"/>
  <w15:commentEx w15:paraId="22673B8B" w15:paraIdParent="316828C0" w15:done="0"/>
  <w15:commentEx w15:paraId="78B1E8C9" w15:done="0"/>
  <w15:commentEx w15:paraId="44332B68" w15:paraIdParent="78B1E8C9" w15:done="0"/>
  <w15:commentEx w15:paraId="2927E52A" w15:done="0"/>
  <w15:commentEx w15:paraId="7EA3E5EF" w15:paraIdParent="2927E52A" w15:done="0"/>
  <w15:commentEx w15:paraId="5AFE5F08" w15:done="0"/>
  <w15:commentEx w15:paraId="55399A9F" w15:done="0"/>
  <w15:commentEx w15:paraId="21ABD7E1" w15:paraIdParent="55399A9F" w15:done="0"/>
  <w15:commentEx w15:paraId="1424D2E4" w15:done="0"/>
  <w15:commentEx w15:paraId="410E6C16" w15:paraIdParent="1424D2E4" w15:done="0"/>
  <w15:commentEx w15:paraId="07E6851F" w15:done="0"/>
  <w15:commentEx w15:paraId="23971094" w15:paraIdParent="07E6851F" w15:done="0"/>
  <w15:commentEx w15:paraId="3E8455E9" w15:done="0"/>
  <w15:commentEx w15:paraId="5CDA770A" w15:paraIdParent="3E8455E9" w15:done="0"/>
  <w15:commentEx w15:paraId="075CAE6F" w15:done="0"/>
  <w15:commentEx w15:paraId="171EC659" w15:paraIdParent="075CAE6F" w15:done="0"/>
  <w15:commentEx w15:paraId="7C4DBEAB" w15:done="0"/>
  <w15:commentEx w15:paraId="25F778A9" w15:done="0"/>
  <w15:commentEx w15:paraId="0F76BD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146C1" w16cex:dateUtc="2023-09-17T13:34:00Z"/>
  <w16cex:commentExtensible w16cex:durableId="07C5B798" w16cex:dateUtc="2023-09-19T21:12:00Z"/>
  <w16cex:commentExtensible w16cex:durableId="28B1473B" w16cex:dateUtc="2023-09-17T13:36:00Z"/>
  <w16cex:commentExtensible w16cex:durableId="70A0F329" w16cex:dateUtc="2023-09-19T21:13:00Z"/>
  <w16cex:commentExtensible w16cex:durableId="28B14796" w16cex:dateUtc="2023-09-17T13:38:00Z"/>
  <w16cex:commentExtensible w16cex:durableId="05B68DBE" w16cex:dateUtc="2023-09-19T21:14:00Z"/>
  <w16cex:commentExtensible w16cex:durableId="28B147CA" w16cex:dateUtc="2023-09-17T13:39:00Z"/>
  <w16cex:commentExtensible w16cex:durableId="3FC6AA72" w16cex:dateUtc="2023-09-19T21:14:00Z"/>
  <w16cex:commentExtensible w16cex:durableId="28B1489B" w16cex:dateUtc="2023-09-17T13:42:00Z"/>
  <w16cex:commentExtensible w16cex:durableId="2BD2E6CC" w16cex:dateUtc="2023-09-19T21:14:00Z"/>
  <w16cex:commentExtensible w16cex:durableId="28B148B4" w16cex:dateUtc="2023-09-17T13:43:00Z"/>
  <w16cex:commentExtensible w16cex:durableId="5096D4E8" w16cex:dateUtc="2023-09-19T21:14:00Z"/>
  <w16cex:commentExtensible w16cex:durableId="28B149B7" w16cex:dateUtc="2023-09-17T13:47:00Z"/>
  <w16cex:commentExtensible w16cex:durableId="28B14A2C" w16cex:dateUtc="2023-09-17T13:49:00Z"/>
  <w16cex:commentExtensible w16cex:durableId="73185F0A" w16cex:dateUtc="2023-09-21T14:55:00Z"/>
  <w16cex:commentExtensible w16cex:durableId="28B14A4F" w16cex:dateUtc="2023-09-17T13:50:00Z"/>
  <w16cex:commentExtensible w16cex:durableId="02B7439F" w16cex:dateUtc="2023-09-20T14:27:00Z"/>
  <w16cex:commentExtensible w16cex:durableId="28B14A7E" w16cex:dateUtc="2023-09-17T13:50:00Z"/>
  <w16cex:commentExtensible w16cex:durableId="29F0C04F" w16cex:dateUtc="2023-09-20T14:32:00Z"/>
  <w16cex:commentExtensible w16cex:durableId="28B14ABA" w16cex:dateUtc="2023-09-17T13:51:00Z"/>
  <w16cex:commentExtensible w16cex:durableId="7BCDF4FA" w16cex:dateUtc="2023-09-20T15:17:00Z"/>
  <w16cex:commentExtensible w16cex:durableId="28B14B0D" w16cex:dateUtc="2023-09-17T13:53:00Z"/>
  <w16cex:commentExtensible w16cex:durableId="391F6971" w16cex:dateUtc="2023-09-21T14:13:00Z"/>
  <w16cex:commentExtensible w16cex:durableId="28B14B79" w16cex:dateUtc="2023-09-17T13:55:00Z"/>
  <w16cex:commentExtensible w16cex:durableId="28B14BCE" w16cex:dateUtc="2023-09-17T13:56:00Z"/>
  <w16cex:commentExtensible w16cex:durableId="28B14C6B" w16cex:dateUtc="2023-09-17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ABFF3" w16cid:durableId="28B146C1"/>
  <w16cid:commentId w16cid:paraId="71398FA1" w16cid:durableId="07C5B798"/>
  <w16cid:commentId w16cid:paraId="4C071850" w16cid:durableId="28B1473B"/>
  <w16cid:commentId w16cid:paraId="3CB83BDD" w16cid:durableId="70A0F329"/>
  <w16cid:commentId w16cid:paraId="56C810FC" w16cid:durableId="28B14796"/>
  <w16cid:commentId w16cid:paraId="2B45DE83" w16cid:durableId="05B68DBE"/>
  <w16cid:commentId w16cid:paraId="316828C0" w16cid:durableId="28B147CA"/>
  <w16cid:commentId w16cid:paraId="22673B8B" w16cid:durableId="3FC6AA72"/>
  <w16cid:commentId w16cid:paraId="78B1E8C9" w16cid:durableId="28B1489B"/>
  <w16cid:commentId w16cid:paraId="44332B68" w16cid:durableId="2BD2E6CC"/>
  <w16cid:commentId w16cid:paraId="2927E52A" w16cid:durableId="28B148B4"/>
  <w16cid:commentId w16cid:paraId="7EA3E5EF" w16cid:durableId="5096D4E8"/>
  <w16cid:commentId w16cid:paraId="5AFE5F08" w16cid:durableId="28B149B7"/>
  <w16cid:commentId w16cid:paraId="55399A9F" w16cid:durableId="28B14A2C"/>
  <w16cid:commentId w16cid:paraId="21ABD7E1" w16cid:durableId="73185F0A"/>
  <w16cid:commentId w16cid:paraId="1424D2E4" w16cid:durableId="28B14A4F"/>
  <w16cid:commentId w16cid:paraId="410E6C16" w16cid:durableId="02B7439F"/>
  <w16cid:commentId w16cid:paraId="07E6851F" w16cid:durableId="28B14A7E"/>
  <w16cid:commentId w16cid:paraId="23971094" w16cid:durableId="29F0C04F"/>
  <w16cid:commentId w16cid:paraId="3E8455E9" w16cid:durableId="28B14ABA"/>
  <w16cid:commentId w16cid:paraId="5CDA770A" w16cid:durableId="7BCDF4FA"/>
  <w16cid:commentId w16cid:paraId="075CAE6F" w16cid:durableId="28B14B0D"/>
  <w16cid:commentId w16cid:paraId="171EC659" w16cid:durableId="391F6971"/>
  <w16cid:commentId w16cid:paraId="7C4DBEAB" w16cid:durableId="28B14B79"/>
  <w16cid:commentId w16cid:paraId="25F778A9" w16cid:durableId="28B14BCE"/>
  <w16cid:commentId w16cid:paraId="0F76BD57" w16cid:durableId="28B14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17A0" w14:textId="77777777" w:rsidR="000F195B" w:rsidRDefault="000F195B">
      <w:pPr>
        <w:spacing w:after="0"/>
      </w:pPr>
      <w:r>
        <w:separator/>
      </w:r>
    </w:p>
  </w:endnote>
  <w:endnote w:type="continuationSeparator" w:id="0">
    <w:p w14:paraId="3A6AB4D8" w14:textId="77777777" w:rsidR="000F195B" w:rsidRDefault="000F1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2C1F" w14:textId="77777777" w:rsidR="000F195B" w:rsidRDefault="000F195B">
      <w:r>
        <w:separator/>
      </w:r>
    </w:p>
  </w:footnote>
  <w:footnote w:type="continuationSeparator" w:id="0">
    <w:p w14:paraId="753BE49E" w14:textId="77777777" w:rsidR="000F195B" w:rsidRDefault="000F1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98471813"/>
      <w:docPartObj>
        <w:docPartGallery w:val="Page Numbers (Top of Page)"/>
        <w:docPartUnique/>
      </w:docPartObj>
    </w:sdtPr>
    <w:sdtEndPr>
      <w:rPr>
        <w:b/>
        <w:bCs/>
        <w:noProof/>
        <w:color w:val="auto"/>
        <w:spacing w:val="0"/>
      </w:rPr>
    </w:sdtEndPr>
    <w:sdtContent>
      <w:p w14:paraId="5A39EDDB" w14:textId="01FC8B1C" w:rsidR="00EC4786" w:rsidRDefault="00CE07A3">
        <w:pPr>
          <w:pStyle w:val="Header"/>
          <w:pBdr>
            <w:bottom w:val="single" w:sz="4" w:space="1" w:color="D9D9D9" w:themeColor="background1" w:themeShade="D9"/>
          </w:pBdr>
          <w:jc w:val="right"/>
          <w:rPr>
            <w:b/>
            <w:bCs/>
          </w:rPr>
        </w:pPr>
        <w:r>
          <w:rPr>
            <w:color w:val="7F7F7F" w:themeColor="background1" w:themeShade="7F"/>
            <w:spacing w:val="60"/>
          </w:rPr>
          <w:t>Hillert</w:t>
        </w:r>
        <w:r>
          <w:rPr>
            <w:color w:val="7F7F7F" w:themeColor="background1" w:themeShade="7F"/>
            <w:spacing w:val="60"/>
          </w:rPr>
          <w:tab/>
        </w:r>
        <w:r>
          <w:rPr>
            <w:color w:val="7F7F7F" w:themeColor="background1" w:themeShade="7F"/>
            <w:spacing w:val="60"/>
          </w:rPr>
          <w:tab/>
          <w:t>Discussion</w:t>
        </w:r>
        <w:r w:rsidR="00EC4786">
          <w:t xml:space="preserve"> | </w:t>
        </w:r>
        <w:r w:rsidR="00EC4786">
          <w:fldChar w:fldCharType="begin"/>
        </w:r>
        <w:r w:rsidR="00EC4786">
          <w:instrText xml:space="preserve"> PAGE   \* MERGEFORMAT </w:instrText>
        </w:r>
        <w:r w:rsidR="00EC4786">
          <w:fldChar w:fldCharType="separate"/>
        </w:r>
        <w:r w:rsidR="00EC4786">
          <w:rPr>
            <w:b/>
            <w:bCs/>
            <w:noProof/>
          </w:rPr>
          <w:t>2</w:t>
        </w:r>
        <w:r w:rsidR="00EC4786">
          <w:rPr>
            <w:b/>
            <w:bCs/>
            <w:noProof/>
          </w:rPr>
          <w:fldChar w:fldCharType="end"/>
        </w:r>
      </w:p>
    </w:sdtContent>
  </w:sdt>
  <w:p w14:paraId="7620D8D7" w14:textId="77777777" w:rsidR="00EC4786" w:rsidRDefault="00EC4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B868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719437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rson w15:author="John Hillert">
    <w15:presenceInfo w15:providerId="AD" w15:userId="S::jrhillert1@catamount.wcu.edu::37a6d7a7-5c0d-48cf-a96f-8f11ba2d5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CC7"/>
    <w:rsid w:val="000D2CB8"/>
    <w:rsid w:val="000D3DC7"/>
    <w:rsid w:val="000F195B"/>
    <w:rsid w:val="00364CC7"/>
    <w:rsid w:val="004C33AF"/>
    <w:rsid w:val="006739ED"/>
    <w:rsid w:val="006F5C2F"/>
    <w:rsid w:val="00875306"/>
    <w:rsid w:val="0099385F"/>
    <w:rsid w:val="00B9628F"/>
    <w:rsid w:val="00C865A8"/>
    <w:rsid w:val="00CE07A3"/>
    <w:rsid w:val="00D066CC"/>
    <w:rsid w:val="00DA012F"/>
    <w:rsid w:val="00EC47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058D"/>
  <w15:docId w15:val="{4214D499-A47F-4990-B5A4-5F059022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C4786"/>
    <w:pPr>
      <w:tabs>
        <w:tab w:val="center" w:pos="4680"/>
        <w:tab w:val="right" w:pos="9360"/>
      </w:tabs>
      <w:spacing w:after="0"/>
    </w:pPr>
  </w:style>
  <w:style w:type="character" w:customStyle="1" w:styleId="HeaderChar">
    <w:name w:val="Header Char"/>
    <w:basedOn w:val="DefaultParagraphFont"/>
    <w:link w:val="Header"/>
    <w:uiPriority w:val="99"/>
    <w:rsid w:val="00EC4786"/>
  </w:style>
  <w:style w:type="paragraph" w:styleId="Footer">
    <w:name w:val="footer"/>
    <w:basedOn w:val="Normal"/>
    <w:link w:val="FooterChar"/>
    <w:rsid w:val="00EC4786"/>
    <w:pPr>
      <w:tabs>
        <w:tab w:val="center" w:pos="4680"/>
        <w:tab w:val="right" w:pos="9360"/>
      </w:tabs>
      <w:spacing w:after="0"/>
    </w:pPr>
  </w:style>
  <w:style w:type="character" w:customStyle="1" w:styleId="FooterChar">
    <w:name w:val="Footer Char"/>
    <w:basedOn w:val="DefaultParagraphFont"/>
    <w:link w:val="Footer"/>
    <w:rsid w:val="00EC4786"/>
  </w:style>
  <w:style w:type="paragraph" w:styleId="Revision">
    <w:name w:val="Revision"/>
    <w:hidden/>
    <w:rsid w:val="00875306"/>
    <w:pPr>
      <w:spacing w:after="0"/>
    </w:pPr>
  </w:style>
  <w:style w:type="character" w:styleId="CommentReference">
    <w:name w:val="annotation reference"/>
    <w:basedOn w:val="DefaultParagraphFont"/>
    <w:rsid w:val="00875306"/>
    <w:rPr>
      <w:sz w:val="16"/>
      <w:szCs w:val="16"/>
    </w:rPr>
  </w:style>
  <w:style w:type="paragraph" w:styleId="CommentText">
    <w:name w:val="annotation text"/>
    <w:basedOn w:val="Normal"/>
    <w:link w:val="CommentTextChar"/>
    <w:rsid w:val="00875306"/>
    <w:rPr>
      <w:sz w:val="20"/>
      <w:szCs w:val="20"/>
    </w:rPr>
  </w:style>
  <w:style w:type="character" w:customStyle="1" w:styleId="CommentTextChar">
    <w:name w:val="Comment Text Char"/>
    <w:basedOn w:val="DefaultParagraphFont"/>
    <w:link w:val="CommentText"/>
    <w:rsid w:val="00875306"/>
    <w:rPr>
      <w:sz w:val="20"/>
      <w:szCs w:val="20"/>
    </w:rPr>
  </w:style>
  <w:style w:type="paragraph" w:styleId="CommentSubject">
    <w:name w:val="annotation subject"/>
    <w:basedOn w:val="CommentText"/>
    <w:next w:val="CommentText"/>
    <w:link w:val="CommentSubjectChar"/>
    <w:rsid w:val="00875306"/>
    <w:rPr>
      <w:b/>
      <w:bCs/>
    </w:rPr>
  </w:style>
  <w:style w:type="character" w:customStyle="1" w:styleId="CommentSubjectChar">
    <w:name w:val="Comment Subject Char"/>
    <w:basedOn w:val="CommentTextChar"/>
    <w:link w:val="CommentSubject"/>
    <w:rsid w:val="008753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2179/0008-7475.87.1.105"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890/09-0929.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6/jema.2002.054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2579</TotalTime>
  <Pages>6</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Discussion</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J. Ted Hillert</dc:creator>
  <cp:keywords/>
  <cp:lastModifiedBy>John Hillert</cp:lastModifiedBy>
  <cp:revision>6</cp:revision>
  <dcterms:created xsi:type="dcterms:W3CDTF">2023-09-12T18:51:00Z</dcterms:created>
  <dcterms:modified xsi:type="dcterms:W3CDTF">2023-09-21T15:35:00Z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2023-09-12</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2023-09-12T18:52:14Z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4de93207-6a76-425c-8878-0edae9c3d8f5</vt:lpwstr>
  </property>
  <property fmtid="{D5CDD505-2E9C-101B-9397-08002B2CF9AE}" pid="12" name="MSIP_Label_8d321b5f-a4ea-42e4-9273-2f91b9a1a708_ContentBits">
    <vt:lpwstr>0</vt:lpwstr>
  </property>
</Properties>
</file>