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CA2BE" w14:textId="77777777" w:rsidR="007601A7" w:rsidRDefault="00000000" w:rsidP="00D62156">
      <w:pPr>
        <w:pStyle w:val="Heading1"/>
        <w:spacing w:line="480" w:lineRule="auto"/>
      </w:pPr>
      <w:bookmarkStart w:id="0" w:name="_Toc145342949"/>
      <w:bookmarkStart w:id="1" w:name="introduction"/>
      <w:r>
        <w:t>INTRODUCTION</w:t>
      </w:r>
      <w:bookmarkEnd w:id="0"/>
    </w:p>
    <w:p w14:paraId="4BAC3ED8" w14:textId="028EE851" w:rsidR="007601A7" w:rsidRDefault="00000000" w:rsidP="00D62156">
      <w:pPr>
        <w:pStyle w:val="FirstParagraph"/>
        <w:spacing w:line="480" w:lineRule="auto"/>
      </w:pPr>
      <w:r>
        <w:t xml:space="preserve">Upper montane treeless meadows - balds - host </w:t>
      </w:r>
      <w:commentRangeStart w:id="2"/>
      <w:commentRangeStart w:id="3"/>
      <w:r>
        <w:t>high floral diversity</w:t>
      </w:r>
      <w:commentRangeEnd w:id="2"/>
      <w:r w:rsidR="00B1030F">
        <w:rPr>
          <w:rStyle w:val="CommentReference"/>
        </w:rPr>
        <w:commentReference w:id="2"/>
      </w:r>
      <w:commentRangeEnd w:id="3"/>
      <w:r w:rsidR="0023085D">
        <w:rPr>
          <w:rStyle w:val="CommentReference"/>
        </w:rPr>
        <w:commentReference w:id="3"/>
      </w:r>
      <w:r>
        <w:t xml:space="preserve">, </w:t>
      </w:r>
      <w:commentRangeStart w:id="4"/>
      <w:r>
        <w:t>panoramic views of the landscape, and origins hotly debated to this day</w:t>
      </w:r>
      <w:commentRangeEnd w:id="4"/>
      <w:r w:rsidR="00B1030F">
        <w:rPr>
          <w:rStyle w:val="CommentReference"/>
        </w:rPr>
        <w:commentReference w:id="4"/>
      </w:r>
      <w:r>
        <w:t xml:space="preserve"> (Gersmehl 1970, Murdock 1986, Hamel and Somers 1990). </w:t>
      </w:r>
      <w:commentRangeStart w:id="5"/>
      <w:r>
        <w:t xml:space="preserve">Many speculate that balds were cleared by Native people for hunting, pasturing livestock, and home and land use and by European settlers for timber and pasturing livestock in the spring and summer seasons (Lindsay and Bratton 1979) - anthropogenic origin. Others believe that they are of a climate-herbivore driven change in the landscape, making it a natural ecosystem caused by Pleistocene glaciation </w:t>
      </w:r>
      <w:r w:rsidR="00177D29">
        <w:t>opening</w:t>
      </w:r>
      <w:r>
        <w:t xml:space="preserve"> patches in the timberline that were subsequently grazed on by large herbivores and megafauna to maintain the open state (Weigl and Knowles 1995, 2014).</w:t>
      </w:r>
      <w:commentRangeEnd w:id="5"/>
      <w:r w:rsidR="00B1030F">
        <w:rPr>
          <w:rStyle w:val="CommentReference"/>
        </w:rPr>
        <w:commentReference w:id="5"/>
      </w:r>
      <w:r>
        <w:t xml:space="preserve"> </w:t>
      </w:r>
      <w:commentRangeStart w:id="6"/>
      <w:commentRangeStart w:id="7"/>
      <w:del w:id="8" w:author="reviewer" w:date="2023-09-17T09:15:00Z">
        <w:r w:rsidDel="00B1030F">
          <w:delText xml:space="preserve">Regardless of origins, </w:delText>
        </w:r>
      </w:del>
      <w:r>
        <w:t>true</w:t>
      </w:r>
      <w:commentRangeEnd w:id="6"/>
      <w:r w:rsidR="00B1030F">
        <w:rPr>
          <w:rStyle w:val="CommentReference"/>
        </w:rPr>
        <w:commentReference w:id="6"/>
      </w:r>
      <w:commentRangeEnd w:id="7"/>
      <w:r w:rsidR="0023085D">
        <w:rPr>
          <w:rStyle w:val="CommentReference"/>
        </w:rPr>
        <w:commentReference w:id="7"/>
      </w:r>
      <w:r>
        <w:t xml:space="preserve"> balds are present above 1,400 meters in elevation and occur only in the Southern Blue Ridge Physiographic Province, while any bald can exist on a rock outcrop above 1,200 meters in elevation (Gersmehl 1970). Other balds - </w:t>
      </w:r>
      <w:commentRangeStart w:id="9"/>
      <w:commentRangeStart w:id="10"/>
      <w:r>
        <w:t xml:space="preserve">apparent balds </w:t>
      </w:r>
      <w:commentRangeEnd w:id="9"/>
      <w:r w:rsidR="00B1030F">
        <w:rPr>
          <w:rStyle w:val="CommentReference"/>
        </w:rPr>
        <w:commentReference w:id="9"/>
      </w:r>
      <w:commentRangeEnd w:id="10"/>
      <w:r w:rsidR="0023085D">
        <w:rPr>
          <w:rStyle w:val="CommentReference"/>
        </w:rPr>
        <w:commentReference w:id="10"/>
      </w:r>
      <w:r>
        <w:t>- are distributed globally with sites in Oregon, Siberia, and Australia. Balds can be further divided into subtype of grass, dominated by dense herbaceous vegetation and the presence of various forbs - or heath balds dominated by evergreen ericaceous in rocky soils.</w:t>
      </w:r>
    </w:p>
    <w:p w14:paraId="29F3CCFF" w14:textId="1E57EA0A" w:rsidR="007601A7" w:rsidRDefault="00000000" w:rsidP="00D62156">
      <w:pPr>
        <w:pStyle w:val="BodyText"/>
        <w:spacing w:line="480" w:lineRule="auto"/>
      </w:pPr>
      <w:r>
        <w:t xml:space="preserve">The United States Forest Service (USFS) acquired some of the Southern Appalachian bald lands in the late 1920s after which active management and general recreation ceased (Lindsay and Bratton 1979). This led to shrub succession in the late 1930s and a management problem in the 1950s (Lindsay and Bratton 1979, Lindsay and Bratton 1980). Despite the shrub succession on these balds, </w:t>
      </w:r>
      <w:commentRangeStart w:id="11"/>
      <w:r>
        <w:t xml:space="preserve">there was debate about whether to protect </w:t>
      </w:r>
      <w:r>
        <w:lastRenderedPageBreak/>
        <w:t>these areas or not as the literature is unclear about bald origins - whether they are natural formations or human-engineered ecosystems</w:t>
      </w:r>
      <w:commentRangeEnd w:id="11"/>
      <w:r w:rsidR="00B51A29">
        <w:rPr>
          <w:rStyle w:val="CommentReference"/>
        </w:rPr>
        <w:commentReference w:id="11"/>
      </w:r>
      <w:r>
        <w:t xml:space="preserve">. Following management cessation, the range of grass balds along the Southern Appalachian Mountains has shifted since the study by Murdock (1986), who had surveyed round balds in the 1980s. A repeated survey of the balds of Carver’s Gap in 2020 by Stokes and Horton (2022) examined the first 3.36 km of the balds. The cover of </w:t>
      </w:r>
      <w:r>
        <w:rPr>
          <w:i/>
          <w:iCs/>
        </w:rPr>
        <w:t xml:space="preserve">Rubus </w:t>
      </w:r>
      <w:r w:rsidR="00D67C51">
        <w:rPr>
          <w:i/>
          <w:iCs/>
        </w:rPr>
        <w:t>alleghaniensis</w:t>
      </w:r>
      <w:r>
        <w:t xml:space="preserve"> and </w:t>
      </w:r>
      <w:r>
        <w:rPr>
          <w:i/>
          <w:iCs/>
        </w:rPr>
        <w:t>Rubus canadensis</w:t>
      </w:r>
      <w:r>
        <w:t xml:space="preserve"> (</w:t>
      </w:r>
      <w:r>
        <w:rPr>
          <w:i/>
          <w:iCs/>
        </w:rPr>
        <w:t>Rubus</w:t>
      </w:r>
      <w:r>
        <w:t>) two primary native invasive species are helping convert this grass bald into a heath bald subtype.</w:t>
      </w:r>
    </w:p>
    <w:p w14:paraId="090C1507" w14:textId="108F76A4" w:rsidR="007601A7" w:rsidRDefault="00000000" w:rsidP="00D62156">
      <w:pPr>
        <w:pStyle w:val="BodyText"/>
        <w:spacing w:line="480" w:lineRule="auto"/>
      </w:pPr>
      <w:commentRangeStart w:id="12"/>
      <w:r>
        <w:t>Bald</w:t>
      </w:r>
      <w:commentRangeEnd w:id="12"/>
      <w:r w:rsidR="00B51A29">
        <w:rPr>
          <w:rStyle w:val="CommentReference"/>
        </w:rPr>
        <w:commentReference w:id="12"/>
      </w:r>
      <w:r>
        <w:t xml:space="preserve"> management within the Southern Appalachian Mountains varies by managing agency and bald history, with most practices promoting mowing or grazing, and few instances of fire or clearing. When used, fire must be high intensity or high duration to provide a significant effect against woody encroachment (Lindsay and Bratton 1980). Germination requirements of the invasive genus </w:t>
      </w:r>
      <w:r w:rsidRPr="00B51A29">
        <w:rPr>
          <w:i/>
          <w:iCs/>
          <w:rPrChange w:id="13" w:author="reviewer" w:date="2023-09-17T09:25:00Z">
            <w:rPr/>
          </w:rPrChange>
        </w:rPr>
        <w:t>Rubus</w:t>
      </w:r>
      <w:r>
        <w:t xml:space="preserve"> include scarification - some damage to the seed </w:t>
      </w:r>
      <w:r w:rsidR="00177D29">
        <w:t>must</w:t>
      </w:r>
      <w:r>
        <w:t xml:space="preserve"> occur for the seed to germinate, fire can provide that damage and could possibly increase growth the following season (Davies 1998). Sufficiently hot or lengthy burns have the potential to prevent the growth of blackberry, however post-burn analyses of the vegetation community </w:t>
      </w:r>
      <w:r w:rsidR="00D67C51">
        <w:t>indicate</w:t>
      </w:r>
      <w:r>
        <w:t xml:space="preserve"> that the resulting community is not characteristic of grass balds (Lindsay and Bratton 1980). Likewise, prescribed burns are difficult to manage at such high elevations, soil moisture levels, and effects on rare and endemic species of historic balds. </w:t>
      </w:r>
      <w:r w:rsidR="00D67C51">
        <w:t>Therefore,</w:t>
      </w:r>
      <w:r>
        <w:t xml:space="preserve"> management of the balds of Carver’s Gap is accomplished through track mowing on a yearly basis in the summer months before </w:t>
      </w:r>
      <w:r>
        <w:rPr>
          <w:i/>
          <w:iCs/>
        </w:rPr>
        <w:t>Rubus</w:t>
      </w:r>
      <w:r>
        <w:t xml:space="preserve"> goes to seed.</w:t>
      </w:r>
    </w:p>
    <w:p w14:paraId="2F8F5E79" w14:textId="76C498D1" w:rsidR="007601A7" w:rsidRDefault="00000000" w:rsidP="00D62156">
      <w:pPr>
        <w:pStyle w:val="BodyText"/>
        <w:spacing w:line="480" w:lineRule="auto"/>
      </w:pPr>
      <w:r>
        <w:t xml:space="preserve">The soil seed bank is a term for the potential community layer that can readily grow from the earth within the next few growing seasons. It is the prequel layer to the advanced </w:t>
      </w:r>
      <w:r>
        <w:lastRenderedPageBreak/>
        <w:t xml:space="preserve">regeneration layer that is currently growing on the landscape floor. </w:t>
      </w:r>
      <w:commentRangeStart w:id="14"/>
      <w:commentRangeStart w:id="15"/>
      <w:r>
        <w:t xml:space="preserve">Estimates of the soil seed bank are more accurate when using two methods - seedling emergence and seed extraction (Price et al. 2010, Abella et al. 2013, and Chiquoine and Abella 2018). Seedling emergence involves taking samples of the seed bank from the study site and germinating the plants in greenhouse conditions over the course of several months to see what grows. Seed extraction also takes samples from the study site and then sifts these samples to locate the seeds in the seed bank, these could then be sown in soil to quantify viable seeds extracted from the seed bank. There are drawbacks to both practices, with seedling emergence being time consuming - taking several months to complete - and can give </w:t>
      </w:r>
      <w:r w:rsidR="00D67C51">
        <w:t>an</w:t>
      </w:r>
      <w:r>
        <w:t xml:space="preserve"> over-exaggerated count of germinable seeds in the seed bank, </w:t>
      </w:r>
      <w:r w:rsidR="00177D29">
        <w:t>since</w:t>
      </w:r>
      <w:r>
        <w:t xml:space="preserve"> these seeds are grown in ideal conditions free from competition. Likewise, seed extraction can over-exaggerate the </w:t>
      </w:r>
      <w:r w:rsidR="00D67C51">
        <w:t>number</w:t>
      </w:r>
      <w:r>
        <w:t xml:space="preserve"> of viable seeds within the seed bank and is more labor intensive than seedling emergence.</w:t>
      </w:r>
      <w:commentRangeEnd w:id="14"/>
      <w:r w:rsidR="00852391">
        <w:rPr>
          <w:rStyle w:val="CommentReference"/>
        </w:rPr>
        <w:commentReference w:id="14"/>
      </w:r>
      <w:commentRangeEnd w:id="15"/>
      <w:r w:rsidR="0023085D">
        <w:rPr>
          <w:rStyle w:val="CommentReference"/>
        </w:rPr>
        <w:commentReference w:id="15"/>
      </w:r>
      <w:r>
        <w:t xml:space="preserve"> A combination of the two provides the most robust estimate of the seed bank as they </w:t>
      </w:r>
      <w:r w:rsidR="00177D29">
        <w:t>can</w:t>
      </w:r>
      <w:r>
        <w:t xml:space="preserve"> reinforce the findings of the two datasets.</w:t>
      </w:r>
    </w:p>
    <w:p w14:paraId="2A2812E3" w14:textId="77777777" w:rsidR="007601A7" w:rsidRDefault="00000000" w:rsidP="00D62156">
      <w:pPr>
        <w:pStyle w:val="Heading3"/>
        <w:spacing w:line="480" w:lineRule="auto"/>
      </w:pPr>
      <w:bookmarkStart w:id="16" w:name="_Toc145342950"/>
      <w:bookmarkStart w:id="17" w:name="round-bald"/>
      <w:r>
        <w:t>Round Bald</w:t>
      </w:r>
      <w:bookmarkEnd w:id="16"/>
    </w:p>
    <w:p w14:paraId="5E695A84" w14:textId="740BACC6" w:rsidR="007601A7" w:rsidRDefault="00000000" w:rsidP="00D62156">
      <w:pPr>
        <w:pStyle w:val="FirstParagraph"/>
        <w:spacing w:line="480" w:lineRule="auto"/>
      </w:pPr>
      <w:r>
        <w:t xml:space="preserve">Round bald is located along the borders of North Carolina and Tennessee of the Appalachian Trail, about 20 miles North of Bakersville, North Carolina and about 13 miles South of Roan Mountain, Tennessee. The site is </w:t>
      </w:r>
      <w:r w:rsidR="00177D29">
        <w:t>south facing</w:t>
      </w:r>
      <w:r>
        <w:t xml:space="preserve"> with a slope of 13.5 degrees and an average soil depth of 14.2 ± 3.9 centimeters. Vegetation on this bald is dominated by </w:t>
      </w:r>
      <w:r>
        <w:rPr>
          <w:i/>
          <w:iCs/>
        </w:rPr>
        <w:t>Danthonia spp.</w:t>
      </w:r>
      <w:r>
        <w:t xml:space="preserve"> and </w:t>
      </w:r>
      <w:r>
        <w:rPr>
          <w:i/>
          <w:iCs/>
        </w:rPr>
        <w:t>Carex spp.</w:t>
      </w:r>
      <w:r>
        <w:t xml:space="preserve"> (Fleming et al. 1999). Round bald has been experiencing woody encroachment from invasive species like </w:t>
      </w:r>
      <w:r>
        <w:rPr>
          <w:i/>
          <w:iCs/>
        </w:rPr>
        <w:t xml:space="preserve">Rubus </w:t>
      </w:r>
      <w:r w:rsidR="00D67C51">
        <w:rPr>
          <w:i/>
          <w:iCs/>
        </w:rPr>
        <w:t>alleghaniensis</w:t>
      </w:r>
      <w:r>
        <w:t xml:space="preserve">, </w:t>
      </w:r>
      <w:r>
        <w:rPr>
          <w:i/>
          <w:iCs/>
        </w:rPr>
        <w:t>Rubus canadensis</w:t>
      </w:r>
      <w:r>
        <w:t xml:space="preserve">, </w:t>
      </w:r>
      <w:r>
        <w:rPr>
          <w:i/>
          <w:iCs/>
        </w:rPr>
        <w:t>Vaccinium spp.</w:t>
      </w:r>
      <w:r>
        <w:t xml:space="preserve">, </w:t>
      </w:r>
      <w:r w:rsidR="00D67C51">
        <w:rPr>
          <w:i/>
          <w:iCs/>
        </w:rPr>
        <w:t>Rhododendron</w:t>
      </w:r>
      <w:r>
        <w:rPr>
          <w:i/>
          <w:iCs/>
        </w:rPr>
        <w:t xml:space="preserve"> spp.</w:t>
      </w:r>
      <w:r>
        <w:t xml:space="preserve"> and saplings from the surrounding spruce-fir forest. </w:t>
      </w:r>
      <w:r>
        <w:lastRenderedPageBreak/>
        <w:t xml:space="preserve">These species are causing the bald to shift from a grass bald subtype into a heath bald subtype. Grass balds are defined by </w:t>
      </w:r>
      <w:r w:rsidR="00177D29">
        <w:t>most of the</w:t>
      </w:r>
      <w:r>
        <w:t xml:space="preserve"> vegetation as either grasses or sedges, while heath balds are dominated by woody species like </w:t>
      </w:r>
      <w:r>
        <w:rPr>
          <w:i/>
          <w:iCs/>
        </w:rPr>
        <w:t>Rubus</w:t>
      </w:r>
      <w:r>
        <w:t xml:space="preserve">. Woody encroachment could potentially extirpate a rare ecosystem subtype that provides panoramic vista views of the adjacent mountaintops and hosts </w:t>
      </w:r>
      <w:r w:rsidR="00177D29">
        <w:t>several</w:t>
      </w:r>
      <w:r>
        <w:t xml:space="preserve"> rare and endemic species, such as - Roan Lily (</w:t>
      </w:r>
      <w:r>
        <w:rPr>
          <w:i/>
          <w:iCs/>
        </w:rPr>
        <w:t>Lilium grayi</w:t>
      </w:r>
      <w:r>
        <w:t>), New England Ragwort (</w:t>
      </w:r>
      <w:r>
        <w:rPr>
          <w:i/>
          <w:iCs/>
        </w:rPr>
        <w:t>Packera schweinitziana</w:t>
      </w:r>
      <w:r>
        <w:t>), and Roan Mountain Bluet (</w:t>
      </w:r>
      <w:r>
        <w:rPr>
          <w:i/>
          <w:iCs/>
        </w:rPr>
        <w:t>Houstonia montana</w:t>
      </w:r>
      <w:r>
        <w:t xml:space="preserve">). Nearly 40 years ago, Murdock (1986) and Hamel and Somers (1990) examined the vegetation community of Roan Mountain balds with the decision to protect these landscapes and reinstate management of these rare ecosystems. </w:t>
      </w:r>
      <w:commentRangeStart w:id="18"/>
      <w:commentRangeStart w:id="19"/>
      <w:r>
        <w:t>The researchers undertook a multi-year study examining the best method for management and found mowing with small application of fire to be sufficient in protecting against woody invasion (Murdock 1986)</w:t>
      </w:r>
      <w:commentRangeEnd w:id="18"/>
      <w:r w:rsidR="00852391">
        <w:rPr>
          <w:rStyle w:val="CommentReference"/>
        </w:rPr>
        <w:commentReference w:id="18"/>
      </w:r>
      <w:commentRangeEnd w:id="19"/>
      <w:r w:rsidR="0023085D">
        <w:rPr>
          <w:rStyle w:val="CommentReference"/>
        </w:rPr>
        <w:commentReference w:id="19"/>
      </w:r>
      <w:r>
        <w:t>. In 2020, following 30 years of mowing management, Stokes and Horton (2022) re-surveyed plots from Murdock (1986) and Hamel and Somers (1990). In February of 2022, there was a low-intensity ground fire that burned approximately 9.7 hectares of Round Bald. Roughly half of the plots that Stokes and Horton (2022) surveyed on Round Bald along the first four transects were within the fire and the other half - along the same four transects - were outside of the fire boundary.</w:t>
      </w:r>
    </w:p>
    <w:p w14:paraId="0AC261CF" w14:textId="61FC6806" w:rsidR="007601A7" w:rsidRDefault="00852391" w:rsidP="00D62156">
      <w:pPr>
        <w:pStyle w:val="BodyText"/>
        <w:spacing w:line="480" w:lineRule="auto"/>
      </w:pPr>
      <w:ins w:id="20" w:author="reviewer" w:date="2023-09-17T09:31:00Z">
        <w:r>
          <w:t>Needs an introductory sentence or sentences</w:t>
        </w:r>
      </w:ins>
      <w:ins w:id="21" w:author="reviewer" w:date="2023-09-17T09:32:00Z">
        <w:r>
          <w:t xml:space="preserve"> to describe your study</w:t>
        </w:r>
      </w:ins>
      <w:ins w:id="22" w:author="reviewer" w:date="2023-09-17T09:31:00Z">
        <w:r>
          <w:t xml:space="preserve">. </w:t>
        </w:r>
      </w:ins>
      <w:r>
        <w:t xml:space="preserve">The objectives of this study </w:t>
      </w:r>
      <w:r w:rsidR="00D67C51">
        <w:t>are</w:t>
      </w:r>
      <w:r>
        <w:t xml:space="preserve"> 1. Quantify vegetation composition and the soil seed bank over the 2020 and 2022 growing seasons following the low intensity ground fire on Round Bald, and 2. </w:t>
      </w:r>
      <w:commentRangeStart w:id="23"/>
      <w:commentRangeStart w:id="24"/>
      <w:r>
        <w:t>Propose methods to improve management for conservation of these rare ecosystem subtypes</w:t>
      </w:r>
      <w:commentRangeEnd w:id="23"/>
      <w:r>
        <w:rPr>
          <w:rStyle w:val="CommentReference"/>
        </w:rPr>
        <w:commentReference w:id="23"/>
      </w:r>
      <w:commentRangeEnd w:id="24"/>
      <w:r w:rsidR="0023085D">
        <w:rPr>
          <w:rStyle w:val="CommentReference"/>
        </w:rPr>
        <w:commentReference w:id="24"/>
      </w:r>
      <w:r>
        <w:t xml:space="preserve">. How has the low-intensity ground fire affected vegetation dynamics in 2022 </w:t>
      </w:r>
      <w:r>
        <w:lastRenderedPageBreak/>
        <w:t>compared to 2020 from data provided by Stokes and Horton (2022)? What are the management implications that could be gleaned from this disturbance?</w:t>
      </w:r>
    </w:p>
    <w:p w14:paraId="49298FD0" w14:textId="3B62259E" w:rsidR="007601A7" w:rsidRDefault="00000000" w:rsidP="00D62156">
      <w:pPr>
        <w:spacing w:line="480" w:lineRule="auto"/>
      </w:pPr>
      <w:bookmarkStart w:id="25" w:name="_Toc145342951"/>
      <w:bookmarkStart w:id="26" w:name="references"/>
      <w:bookmarkEnd w:id="1"/>
      <w:bookmarkEnd w:id="17"/>
      <w:r>
        <w:t>References</w:t>
      </w:r>
      <w:bookmarkEnd w:id="25"/>
    </w:p>
    <w:p w14:paraId="5A7F0C7B" w14:textId="77777777" w:rsidR="007601A7" w:rsidRDefault="00000000">
      <w:pPr>
        <w:pStyle w:val="Bibliography"/>
      </w:pPr>
      <w:bookmarkStart w:id="27" w:name="ref-Abel2013"/>
      <w:bookmarkStart w:id="28" w:name="refs"/>
      <w:r>
        <w:t xml:space="preserve">Abella, S. R., L. P. Chiquoine, and C. H. Vanier. 2013. </w:t>
      </w:r>
      <w:hyperlink r:id="rId11">
        <w:r>
          <w:rPr>
            <w:rStyle w:val="Hyperlink"/>
          </w:rPr>
          <w:t>Characterizing soil seed banks and relationships to plant communities</w:t>
        </w:r>
      </w:hyperlink>
      <w:r>
        <w:t>. Plant Ecology 214:703–715.</w:t>
      </w:r>
    </w:p>
    <w:p w14:paraId="570EB66E" w14:textId="77777777" w:rsidR="007601A7" w:rsidRDefault="00000000">
      <w:pPr>
        <w:pStyle w:val="Bibliography"/>
      </w:pPr>
      <w:bookmarkStart w:id="29" w:name="ref-Chiq2018"/>
      <w:bookmarkEnd w:id="27"/>
      <w:r>
        <w:t xml:space="preserve">Chiquoine, L. P., and S. R. Abella. 2018. </w:t>
      </w:r>
      <w:hyperlink r:id="rId12">
        <w:r>
          <w:rPr>
            <w:rStyle w:val="Hyperlink"/>
          </w:rPr>
          <w:t>Soil seed bank assay methods influence interpretation of non-native plant management</w:t>
        </w:r>
      </w:hyperlink>
      <w:r>
        <w:t>. Applied Vegetation Science 21:626–635.</w:t>
      </w:r>
    </w:p>
    <w:p w14:paraId="6A797B71" w14:textId="77777777" w:rsidR="007601A7" w:rsidRDefault="00000000">
      <w:pPr>
        <w:pStyle w:val="Bibliography"/>
      </w:pPr>
      <w:bookmarkStart w:id="30" w:name="ref-Davi1998"/>
      <w:bookmarkEnd w:id="29"/>
      <w:r>
        <w:t>Davies, R. 1998. Regeneration of blackberry-infested native vegetation. Plant Protection Quarterly 13:189–195.</w:t>
      </w:r>
    </w:p>
    <w:p w14:paraId="518183F4" w14:textId="77777777" w:rsidR="007601A7" w:rsidRDefault="00000000">
      <w:pPr>
        <w:pStyle w:val="Bibliography"/>
      </w:pPr>
      <w:bookmarkStart w:id="31" w:name="ref-Flem1999"/>
      <w:bookmarkEnd w:id="30"/>
      <w:r>
        <w:t xml:space="preserve">Fleming, Coulling, Weigl, and Knowles. 1999. </w:t>
      </w:r>
      <w:hyperlink r:id="rId13">
        <w:r>
          <w:rPr>
            <w:rStyle w:val="Hyperlink"/>
          </w:rPr>
          <w:t>Southern appalachian shrub and grass balds</w:t>
        </w:r>
      </w:hyperlink>
      <w:r>
        <w:t>.</w:t>
      </w:r>
    </w:p>
    <w:p w14:paraId="70B002AD" w14:textId="77777777" w:rsidR="007601A7" w:rsidRDefault="00000000">
      <w:pPr>
        <w:pStyle w:val="Bibliography"/>
      </w:pPr>
      <w:bookmarkStart w:id="32" w:name="ref-Gers1970"/>
      <w:bookmarkEnd w:id="31"/>
      <w:r>
        <w:t>Gersmehl, P. 1970. A geographic approach to a vegetation problem: The case of the southern appalachian grass balds. Ph.D. Dissertation, University of Georgia, Athens, GA. 463 pp.</w:t>
      </w:r>
    </w:p>
    <w:p w14:paraId="2B639B4A" w14:textId="77777777" w:rsidR="007601A7" w:rsidRDefault="00000000">
      <w:pPr>
        <w:pStyle w:val="Bibliography"/>
      </w:pPr>
      <w:bookmarkStart w:id="33" w:name="ref-Hame1990"/>
      <w:bookmarkEnd w:id="32"/>
      <w:r>
        <w:t>Hamel, P., and P. Somers. 1990. Vegetation analysis report: Roan mountain grassy balds. Challenge Cost Share Project.:25.</w:t>
      </w:r>
    </w:p>
    <w:p w14:paraId="274923DA" w14:textId="77777777" w:rsidR="007601A7" w:rsidRDefault="00000000">
      <w:pPr>
        <w:pStyle w:val="Bibliography"/>
      </w:pPr>
      <w:bookmarkStart w:id="34" w:name="ref-Lind1979b"/>
      <w:bookmarkEnd w:id="33"/>
      <w:r>
        <w:t xml:space="preserve">Lindsay, M. M., and S. P. Bratton. 1979. </w:t>
      </w:r>
      <w:hyperlink r:id="rId14">
        <w:r>
          <w:rPr>
            <w:rStyle w:val="Hyperlink"/>
          </w:rPr>
          <w:t>Grassy balds of the great smoky mountains: Their history and flora in relation to potential management</w:t>
        </w:r>
      </w:hyperlink>
      <w:r>
        <w:t>. Environmental Management 3:417–430.</w:t>
      </w:r>
    </w:p>
    <w:p w14:paraId="3BF11DFD" w14:textId="77777777" w:rsidR="007601A7" w:rsidRDefault="00000000">
      <w:pPr>
        <w:pStyle w:val="Bibliography"/>
      </w:pPr>
      <w:bookmarkStart w:id="35" w:name="ref-Lind1980"/>
      <w:bookmarkEnd w:id="34"/>
      <w:r>
        <w:t>Lindsay, M. M., and S. P. Bratton. 1980. The rate of woody plant invasion on two grassy balds. Castanea 45:75–87.</w:t>
      </w:r>
    </w:p>
    <w:p w14:paraId="2C184ACD" w14:textId="77777777" w:rsidR="007601A7" w:rsidRDefault="00000000">
      <w:pPr>
        <w:pStyle w:val="Bibliography"/>
      </w:pPr>
      <w:bookmarkStart w:id="36" w:name="ref-Murd1986"/>
      <w:bookmarkEnd w:id="35"/>
      <w:r>
        <w:t>Murdock, N. A. 1986. Evaluation of management techniques on a southern appalachian bald. Unpublished M.S. Thesis. Western Carolina University. 62 pp.</w:t>
      </w:r>
    </w:p>
    <w:p w14:paraId="3AFA76C9" w14:textId="77777777" w:rsidR="007601A7" w:rsidRDefault="00000000">
      <w:pPr>
        <w:pStyle w:val="Bibliography"/>
      </w:pPr>
      <w:bookmarkStart w:id="37" w:name="ref-Pric2010"/>
      <w:bookmarkEnd w:id="36"/>
      <w:r>
        <w:t xml:space="preserve">Price, J. N., B. R. Wright, C. L. Gross, and W. R. D. B. Whalley. 2010. </w:t>
      </w:r>
      <w:hyperlink r:id="rId15">
        <w:r>
          <w:rPr>
            <w:rStyle w:val="Hyperlink"/>
          </w:rPr>
          <w:t>Comparison of seedling emergence and seed extraction techniques for estimating the composition of soil seed banks</w:t>
        </w:r>
      </w:hyperlink>
      <w:r>
        <w:t>. Methods in Ecology and Evolution 1:151–157.</w:t>
      </w:r>
    </w:p>
    <w:p w14:paraId="35ABCE78" w14:textId="77777777" w:rsidR="007601A7" w:rsidRDefault="00000000">
      <w:pPr>
        <w:pStyle w:val="Bibliography"/>
      </w:pPr>
      <w:bookmarkStart w:id="38" w:name="ref-Stok2022"/>
      <w:bookmarkEnd w:id="37"/>
      <w:r>
        <w:t xml:space="preserve">Stokes, C., and J. L. Horton. 2022. </w:t>
      </w:r>
      <w:hyperlink r:id="rId16">
        <w:r>
          <w:rPr>
            <w:rStyle w:val="Hyperlink"/>
          </w:rPr>
          <w:t>Effects of grassy bald management on plant community composition within the roan mountain massif</w:t>
        </w:r>
      </w:hyperlink>
      <w:r>
        <w:t>. Castanea 87:105–120.</w:t>
      </w:r>
    </w:p>
    <w:p w14:paraId="1B1C9615" w14:textId="77777777" w:rsidR="007601A7" w:rsidRDefault="00000000">
      <w:pPr>
        <w:pStyle w:val="Bibliography"/>
      </w:pPr>
      <w:bookmarkStart w:id="39" w:name="ref-Weig1995"/>
      <w:bookmarkEnd w:id="38"/>
      <w:r>
        <w:t xml:space="preserve">Weigl, P. D., and T. W. Knowles. 1995. </w:t>
      </w:r>
      <w:hyperlink r:id="rId17">
        <w:r>
          <w:rPr>
            <w:rStyle w:val="Hyperlink"/>
          </w:rPr>
          <w:t>Megaherbivores and southern appalachian grass balds</w:t>
        </w:r>
      </w:hyperlink>
      <w:r>
        <w:t>. Growth and Change 26:365–382.</w:t>
      </w:r>
    </w:p>
    <w:p w14:paraId="32B657DB" w14:textId="77777777" w:rsidR="007601A7" w:rsidRDefault="00000000">
      <w:pPr>
        <w:pStyle w:val="Bibliography"/>
      </w:pPr>
      <w:bookmarkStart w:id="40" w:name="ref-Weig2014"/>
      <w:bookmarkEnd w:id="39"/>
      <w:r>
        <w:t xml:space="preserve">Weigl, P. D., and T. W. Knowles. 2014. </w:t>
      </w:r>
      <w:hyperlink r:id="rId18">
        <w:r>
          <w:rPr>
            <w:rStyle w:val="Hyperlink"/>
          </w:rPr>
          <w:t>Temperate mountain grasslands: A climate-herbivore hypothesis for origins and persistence</w:t>
        </w:r>
      </w:hyperlink>
      <w:r>
        <w:t>. Biological Reviews 89:466–476.</w:t>
      </w:r>
      <w:bookmarkEnd w:id="26"/>
      <w:bookmarkEnd w:id="28"/>
      <w:bookmarkEnd w:id="40"/>
    </w:p>
    <w:sectPr w:rsidR="007601A7">
      <w:headerReference w:type="default" r:id="rId19"/>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reviewer" w:date="2023-09-17T09:11:00Z" w:initials="REV">
    <w:p w14:paraId="09B4EB91" w14:textId="77777777" w:rsidR="00B1030F" w:rsidRDefault="00B1030F" w:rsidP="00205867">
      <w:pPr>
        <w:pStyle w:val="CommentText"/>
      </w:pPr>
      <w:r>
        <w:rPr>
          <w:rStyle w:val="CommentReference"/>
        </w:rPr>
        <w:annotationRef/>
      </w:r>
      <w:r>
        <w:t>Balds aren't as diverse as some other veg types. They are unique in having a relatively high proportion of endemic / disjunct taxa. Perhaps check your sources for this first statement.</w:t>
      </w:r>
    </w:p>
  </w:comment>
  <w:comment w:id="3" w:author="John Hillert" w:date="2023-09-21T11:53:00Z" w:initials="JH">
    <w:p w14:paraId="480BEC47" w14:textId="77777777" w:rsidR="0023085D" w:rsidRDefault="0023085D" w:rsidP="009D6378">
      <w:pPr>
        <w:pStyle w:val="CommentText"/>
      </w:pPr>
      <w:r>
        <w:rPr>
          <w:rStyle w:val="CommentReference"/>
        </w:rPr>
        <w:annotationRef/>
      </w:r>
      <w:r>
        <w:t>done</w:t>
      </w:r>
    </w:p>
  </w:comment>
  <w:comment w:id="4" w:author="reviewer" w:date="2023-09-17T09:13:00Z" w:initials="REV">
    <w:p w14:paraId="2F8839CE" w14:textId="65C1FF79" w:rsidR="00B1030F" w:rsidRDefault="00B1030F" w:rsidP="00863D08">
      <w:pPr>
        <w:pStyle w:val="CommentText"/>
      </w:pPr>
      <w:r>
        <w:rPr>
          <w:rStyle w:val="CommentReference"/>
        </w:rPr>
        <w:annotationRef/>
      </w:r>
      <w:r>
        <w:t xml:space="preserve">Please more 'scientific' (objective) writing. Do you really want the origin 'debate' (which really isn't) to be the first thing readers learn about balds? </w:t>
      </w:r>
    </w:p>
  </w:comment>
  <w:comment w:id="5" w:author="reviewer" w:date="2023-09-17T09:14:00Z" w:initials="REV">
    <w:p w14:paraId="21380E42" w14:textId="77777777" w:rsidR="00B1030F" w:rsidRDefault="00B1030F" w:rsidP="004B50BE">
      <w:pPr>
        <w:pStyle w:val="CommentText"/>
      </w:pPr>
      <w:r>
        <w:rPr>
          <w:rStyle w:val="CommentReference"/>
        </w:rPr>
        <w:annotationRef/>
      </w:r>
      <w:r>
        <w:t>This is an interesting aspect of balds but perhaps not the most interesting for your thesis. What are the characteristics of balds that make it interesting to do your research?</w:t>
      </w:r>
    </w:p>
  </w:comment>
  <w:comment w:id="6" w:author="reviewer" w:date="2023-09-17T09:16:00Z" w:initials="REV">
    <w:p w14:paraId="04A55D23" w14:textId="77777777" w:rsidR="00B1030F" w:rsidRDefault="00B1030F" w:rsidP="000D589B">
      <w:pPr>
        <w:pStyle w:val="CommentText"/>
      </w:pPr>
      <w:r>
        <w:rPr>
          <w:rStyle w:val="CommentReference"/>
        </w:rPr>
        <w:annotationRef/>
      </w:r>
      <w:r>
        <w:t>Implies there are not 'true' balds. Why not just say 'balds.'</w:t>
      </w:r>
    </w:p>
  </w:comment>
  <w:comment w:id="7" w:author="John Hillert" w:date="2023-09-21T11:51:00Z" w:initials="JH">
    <w:p w14:paraId="18D5890F" w14:textId="77777777" w:rsidR="0023085D" w:rsidRDefault="0023085D" w:rsidP="00B15698">
      <w:pPr>
        <w:pStyle w:val="CommentText"/>
      </w:pPr>
      <w:r>
        <w:rPr>
          <w:rStyle w:val="CommentReference"/>
        </w:rPr>
        <w:annotationRef/>
      </w:r>
      <w:r>
        <w:t>done</w:t>
      </w:r>
    </w:p>
  </w:comment>
  <w:comment w:id="9" w:author="reviewer" w:date="2023-09-17T09:18:00Z" w:initials="REV">
    <w:p w14:paraId="4D179009" w14:textId="516B268F" w:rsidR="00B1030F" w:rsidRDefault="00B1030F" w:rsidP="00805B86">
      <w:pPr>
        <w:pStyle w:val="CommentText"/>
      </w:pPr>
      <w:r>
        <w:rPr>
          <w:rStyle w:val="CommentReference"/>
        </w:rPr>
        <w:annotationRef/>
      </w:r>
      <w:r>
        <w:t>Whose classification is this? I'm not really fond of dichotomous ecological classifications (e.g., true vs apparent balds). I suggest omit this dichotomy and just describe balds in the Southern Appalachians.</w:t>
      </w:r>
    </w:p>
  </w:comment>
  <w:comment w:id="10" w:author="John Hillert" w:date="2023-09-21T11:51:00Z" w:initials="JH">
    <w:p w14:paraId="0EA91A6E" w14:textId="77777777" w:rsidR="0023085D" w:rsidRDefault="0023085D" w:rsidP="001954CE">
      <w:pPr>
        <w:pStyle w:val="CommentText"/>
      </w:pPr>
      <w:r>
        <w:rPr>
          <w:rStyle w:val="CommentReference"/>
        </w:rPr>
        <w:annotationRef/>
      </w:r>
      <w:r>
        <w:t>okay</w:t>
      </w:r>
    </w:p>
  </w:comment>
  <w:comment w:id="11" w:author="reviewer" w:date="2023-09-17T09:24:00Z" w:initials="REV">
    <w:p w14:paraId="40FB5B56" w14:textId="7CF92340" w:rsidR="00B51A29" w:rsidRDefault="00B51A29" w:rsidP="00ED1B78">
      <w:pPr>
        <w:pStyle w:val="CommentText"/>
      </w:pPr>
      <w:r>
        <w:rPr>
          <w:rStyle w:val="CommentReference"/>
        </w:rPr>
        <w:annotationRef/>
      </w:r>
      <w:r>
        <w:t>Is it necessary to present these 'debates'? Just explain that the veg has shifted, leading to management to restore the earlier system. However, there is some uncertainty about how to manage (e.g., the management tools to use) due to uncertainty over bald origins (herbivory, natural geological / soil driven, human caused, etc.)</w:t>
      </w:r>
    </w:p>
  </w:comment>
  <w:comment w:id="12" w:author="reviewer" w:date="2023-09-17T09:25:00Z" w:initials="REV">
    <w:p w14:paraId="241465B7" w14:textId="77777777" w:rsidR="00B51A29" w:rsidRDefault="00B51A29" w:rsidP="00517741">
      <w:pPr>
        <w:pStyle w:val="CommentText"/>
      </w:pPr>
      <w:r>
        <w:rPr>
          <w:rStyle w:val="CommentReference"/>
        </w:rPr>
        <w:annotationRef/>
      </w:r>
      <w:r>
        <w:t>This seems to be the best place to put the management / origins questions.</w:t>
      </w:r>
    </w:p>
  </w:comment>
  <w:comment w:id="14" w:author="reviewer" w:date="2023-09-17T09:29:00Z" w:initials="REV">
    <w:p w14:paraId="3B62BB42" w14:textId="77777777" w:rsidR="00852391" w:rsidRDefault="00852391" w:rsidP="008A4B02">
      <w:pPr>
        <w:pStyle w:val="CommentText"/>
      </w:pPr>
      <w:r>
        <w:rPr>
          <w:rStyle w:val="CommentReference"/>
        </w:rPr>
        <w:annotationRef/>
      </w:r>
      <w:r>
        <w:t>Methods? Ok to mention briefly - or define - IF the method has affected the outcome of previous research, but yours really isn't a 'methods study' and, in my opinion, this detail is better put in the methods section.</w:t>
      </w:r>
    </w:p>
  </w:comment>
  <w:comment w:id="15" w:author="John Hillert" w:date="2023-09-21T11:51:00Z" w:initials="JH">
    <w:p w14:paraId="0B46B6E7" w14:textId="77777777" w:rsidR="0023085D" w:rsidRDefault="0023085D" w:rsidP="00BD7AB7">
      <w:pPr>
        <w:pStyle w:val="CommentText"/>
      </w:pPr>
      <w:r>
        <w:rPr>
          <w:rStyle w:val="CommentReference"/>
        </w:rPr>
        <w:annotationRef/>
      </w:r>
      <w:r>
        <w:t>done</w:t>
      </w:r>
    </w:p>
  </w:comment>
  <w:comment w:id="18" w:author="reviewer" w:date="2023-09-17T09:31:00Z" w:initials="REV">
    <w:p w14:paraId="4E4C4B2E" w14:textId="1D52643D" w:rsidR="00852391" w:rsidRDefault="00852391" w:rsidP="00DA75F0">
      <w:pPr>
        <w:pStyle w:val="CommentText"/>
      </w:pPr>
      <w:r>
        <w:rPr>
          <w:rStyle w:val="CommentReference"/>
        </w:rPr>
        <w:annotationRef/>
      </w:r>
      <w:r>
        <w:t>Just say what they found.</w:t>
      </w:r>
    </w:p>
  </w:comment>
  <w:comment w:id="19" w:author="John Hillert" w:date="2023-09-21T11:52:00Z" w:initials="JH">
    <w:p w14:paraId="299BCC09" w14:textId="77777777" w:rsidR="0023085D" w:rsidRDefault="0023085D" w:rsidP="00225771">
      <w:pPr>
        <w:pStyle w:val="CommentText"/>
      </w:pPr>
      <w:r>
        <w:rPr>
          <w:rStyle w:val="CommentReference"/>
        </w:rPr>
        <w:annotationRef/>
      </w:r>
      <w:r>
        <w:t>done</w:t>
      </w:r>
    </w:p>
  </w:comment>
  <w:comment w:id="23" w:author="reviewer" w:date="2023-09-17T09:32:00Z" w:initials="REV">
    <w:p w14:paraId="56EA8DFE" w14:textId="5DF6415E" w:rsidR="00852391" w:rsidRDefault="00852391" w:rsidP="00377063">
      <w:pPr>
        <w:pStyle w:val="CommentText"/>
      </w:pPr>
      <w:r>
        <w:rPr>
          <w:rStyle w:val="CommentReference"/>
        </w:rPr>
        <w:annotationRef/>
      </w:r>
      <w:r>
        <w:t>Can you do that based on your research? Seems perhaps too ambitious.</w:t>
      </w:r>
    </w:p>
  </w:comment>
  <w:comment w:id="24" w:author="John Hillert" w:date="2023-09-21T11:52:00Z" w:initials="JH">
    <w:p w14:paraId="4699DDE5" w14:textId="77777777" w:rsidR="0023085D" w:rsidRDefault="0023085D" w:rsidP="00DE45CB">
      <w:pPr>
        <w:pStyle w:val="CommentText"/>
      </w:pPr>
      <w:r>
        <w:rPr>
          <w:rStyle w:val="CommentReference"/>
        </w:rPr>
        <w:annotationRef/>
      </w:r>
      <w:r>
        <w:t>You're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B4EB91" w15:done="0"/>
  <w15:commentEx w15:paraId="480BEC47" w15:paraIdParent="09B4EB91" w15:done="0"/>
  <w15:commentEx w15:paraId="2F8839CE" w15:done="0"/>
  <w15:commentEx w15:paraId="21380E42" w15:done="0"/>
  <w15:commentEx w15:paraId="04A55D23" w15:done="0"/>
  <w15:commentEx w15:paraId="18D5890F" w15:paraIdParent="04A55D23" w15:done="0"/>
  <w15:commentEx w15:paraId="4D179009" w15:done="0"/>
  <w15:commentEx w15:paraId="0EA91A6E" w15:paraIdParent="4D179009" w15:done="0"/>
  <w15:commentEx w15:paraId="40FB5B56" w15:done="0"/>
  <w15:commentEx w15:paraId="241465B7" w15:done="0"/>
  <w15:commentEx w15:paraId="3B62BB42" w15:done="0"/>
  <w15:commentEx w15:paraId="0B46B6E7" w15:paraIdParent="3B62BB42" w15:done="0"/>
  <w15:commentEx w15:paraId="4E4C4B2E" w15:done="0"/>
  <w15:commentEx w15:paraId="299BCC09" w15:paraIdParent="4E4C4B2E" w15:done="0"/>
  <w15:commentEx w15:paraId="56EA8DFE" w15:done="0"/>
  <w15:commentEx w15:paraId="4699DDE5" w15:paraIdParent="56EA8D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B1414A" w16cex:dateUtc="2023-09-17T13:11:00Z"/>
  <w16cex:commentExtensible w16cex:durableId="7B242703" w16cex:dateUtc="2023-09-21T15:53:00Z"/>
  <w16cex:commentExtensible w16cex:durableId="28B141AB" w16cex:dateUtc="2023-09-17T13:13:00Z"/>
  <w16cex:commentExtensible w16cex:durableId="28B1420E" w16cex:dateUtc="2023-09-17T13:14:00Z"/>
  <w16cex:commentExtensible w16cex:durableId="28B1425F" w16cex:dateUtc="2023-09-17T13:16:00Z"/>
  <w16cex:commentExtensible w16cex:durableId="71D9FCB4" w16cex:dateUtc="2023-09-21T15:51:00Z"/>
  <w16cex:commentExtensible w16cex:durableId="28B142F6" w16cex:dateUtc="2023-09-17T13:18:00Z"/>
  <w16cex:commentExtensible w16cex:durableId="43FCE555" w16cex:dateUtc="2023-09-21T15:51:00Z"/>
  <w16cex:commentExtensible w16cex:durableId="28B14458" w16cex:dateUtc="2023-09-17T13:24:00Z"/>
  <w16cex:commentExtensible w16cex:durableId="28B1448D" w16cex:dateUtc="2023-09-17T13:25:00Z"/>
  <w16cex:commentExtensible w16cex:durableId="28B14583" w16cex:dateUtc="2023-09-17T13:29:00Z"/>
  <w16cex:commentExtensible w16cex:durableId="7D722BBB" w16cex:dateUtc="2023-09-21T15:51:00Z"/>
  <w16cex:commentExtensible w16cex:durableId="28B145EB" w16cex:dateUtc="2023-09-17T13:31:00Z"/>
  <w16cex:commentExtensible w16cex:durableId="4849DD8F" w16cex:dateUtc="2023-09-21T15:52:00Z"/>
  <w16cex:commentExtensible w16cex:durableId="28B1462B" w16cex:dateUtc="2023-09-17T13:32:00Z"/>
  <w16cex:commentExtensible w16cex:durableId="0ACB4F75" w16cex:dateUtc="2023-09-21T15: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B4EB91" w16cid:durableId="28B1414A"/>
  <w16cid:commentId w16cid:paraId="480BEC47" w16cid:durableId="7B242703"/>
  <w16cid:commentId w16cid:paraId="2F8839CE" w16cid:durableId="28B141AB"/>
  <w16cid:commentId w16cid:paraId="21380E42" w16cid:durableId="28B1420E"/>
  <w16cid:commentId w16cid:paraId="04A55D23" w16cid:durableId="28B1425F"/>
  <w16cid:commentId w16cid:paraId="18D5890F" w16cid:durableId="71D9FCB4"/>
  <w16cid:commentId w16cid:paraId="4D179009" w16cid:durableId="28B142F6"/>
  <w16cid:commentId w16cid:paraId="0EA91A6E" w16cid:durableId="43FCE555"/>
  <w16cid:commentId w16cid:paraId="40FB5B56" w16cid:durableId="28B14458"/>
  <w16cid:commentId w16cid:paraId="241465B7" w16cid:durableId="28B1448D"/>
  <w16cid:commentId w16cid:paraId="3B62BB42" w16cid:durableId="28B14583"/>
  <w16cid:commentId w16cid:paraId="0B46B6E7" w16cid:durableId="7D722BBB"/>
  <w16cid:commentId w16cid:paraId="4E4C4B2E" w16cid:durableId="28B145EB"/>
  <w16cid:commentId w16cid:paraId="299BCC09" w16cid:durableId="4849DD8F"/>
  <w16cid:commentId w16cid:paraId="56EA8DFE" w16cid:durableId="28B1462B"/>
  <w16cid:commentId w16cid:paraId="4699DDE5" w16cid:durableId="0ACB4F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5B2D2" w14:textId="77777777" w:rsidR="006F6707" w:rsidRDefault="006F6707">
      <w:pPr>
        <w:spacing w:after="0"/>
      </w:pPr>
      <w:r>
        <w:separator/>
      </w:r>
    </w:p>
  </w:endnote>
  <w:endnote w:type="continuationSeparator" w:id="0">
    <w:p w14:paraId="5D177C17" w14:textId="77777777" w:rsidR="006F6707" w:rsidRDefault="006F67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1578D" w14:textId="77777777" w:rsidR="006F6707" w:rsidRDefault="006F6707">
      <w:r>
        <w:separator/>
      </w:r>
    </w:p>
  </w:footnote>
  <w:footnote w:type="continuationSeparator" w:id="0">
    <w:p w14:paraId="35BD1A03" w14:textId="77777777" w:rsidR="006F6707" w:rsidRDefault="006F67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241333956"/>
      <w:docPartObj>
        <w:docPartGallery w:val="Page Numbers (Top of Page)"/>
        <w:docPartUnique/>
      </w:docPartObj>
    </w:sdtPr>
    <w:sdtEndPr>
      <w:rPr>
        <w:b/>
        <w:bCs/>
        <w:noProof/>
        <w:color w:val="auto"/>
        <w:spacing w:val="0"/>
      </w:rPr>
    </w:sdtEndPr>
    <w:sdtContent>
      <w:p w14:paraId="5160ACB1" w14:textId="0E7E7061" w:rsidR="00D67C51" w:rsidRDefault="00D67C51">
        <w:pPr>
          <w:pStyle w:val="Header"/>
          <w:pBdr>
            <w:bottom w:val="single" w:sz="4" w:space="1" w:color="D9D9D9" w:themeColor="background1" w:themeShade="D9"/>
          </w:pBdr>
          <w:jc w:val="right"/>
          <w:rPr>
            <w:b/>
            <w:bCs/>
          </w:rPr>
        </w:pPr>
        <w:r>
          <w:rPr>
            <w:color w:val="7F7F7F" w:themeColor="background1" w:themeShade="7F"/>
            <w:spacing w:val="60"/>
          </w:rPr>
          <w:t>Hillert</w:t>
        </w:r>
        <w:r>
          <w:rPr>
            <w:color w:val="7F7F7F" w:themeColor="background1" w:themeShade="7F"/>
            <w:spacing w:val="60"/>
          </w:rPr>
          <w:tab/>
        </w:r>
        <w:r>
          <w:rPr>
            <w:color w:val="7F7F7F" w:themeColor="background1" w:themeShade="7F"/>
            <w:spacing w:val="60"/>
          </w:rPr>
          <w:tab/>
          <w:t>Introduction</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83A6F90" w14:textId="77777777" w:rsidR="00D67C51" w:rsidRDefault="00D67C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7C6CE8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95618141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viewer">
    <w15:presenceInfo w15:providerId="None" w15:userId="reviewer"/>
  </w15:person>
  <w15:person w15:author="John Hillert">
    <w15:presenceInfo w15:providerId="AD" w15:userId="S::jrhillert1@catamount.wcu.edu::37a6d7a7-5c0d-48cf-a96f-8f11ba2d54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601A7"/>
    <w:rsid w:val="00177D29"/>
    <w:rsid w:val="0023085D"/>
    <w:rsid w:val="00365A68"/>
    <w:rsid w:val="006F6707"/>
    <w:rsid w:val="007601A7"/>
    <w:rsid w:val="00852391"/>
    <w:rsid w:val="00A062A5"/>
    <w:rsid w:val="00B1030F"/>
    <w:rsid w:val="00B170D9"/>
    <w:rsid w:val="00B51A29"/>
    <w:rsid w:val="00C4294D"/>
    <w:rsid w:val="00D62156"/>
    <w:rsid w:val="00D67C5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D2894"/>
  <w15:docId w15:val="{E9F0801B-F4DB-4ECA-912C-DD8BE8151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3" w:uiPriority="39"/>
    <w:lsdException w:name="head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D62156"/>
    <w:pPr>
      <w:spacing w:after="100"/>
    </w:pPr>
  </w:style>
  <w:style w:type="paragraph" w:styleId="TOC3">
    <w:name w:val="toc 3"/>
    <w:basedOn w:val="Normal"/>
    <w:next w:val="Normal"/>
    <w:autoRedefine/>
    <w:uiPriority w:val="39"/>
    <w:rsid w:val="00D62156"/>
    <w:pPr>
      <w:spacing w:after="100"/>
      <w:ind w:left="480"/>
    </w:pPr>
  </w:style>
  <w:style w:type="paragraph" w:styleId="Header">
    <w:name w:val="header"/>
    <w:basedOn w:val="Normal"/>
    <w:link w:val="HeaderChar"/>
    <w:uiPriority w:val="99"/>
    <w:rsid w:val="00D67C51"/>
    <w:pPr>
      <w:tabs>
        <w:tab w:val="center" w:pos="4680"/>
        <w:tab w:val="right" w:pos="9360"/>
      </w:tabs>
      <w:spacing w:after="0"/>
    </w:pPr>
  </w:style>
  <w:style w:type="character" w:customStyle="1" w:styleId="HeaderChar">
    <w:name w:val="Header Char"/>
    <w:basedOn w:val="DefaultParagraphFont"/>
    <w:link w:val="Header"/>
    <w:uiPriority w:val="99"/>
    <w:rsid w:val="00D67C51"/>
  </w:style>
  <w:style w:type="paragraph" w:styleId="Footer">
    <w:name w:val="footer"/>
    <w:basedOn w:val="Normal"/>
    <w:link w:val="FooterChar"/>
    <w:rsid w:val="00D67C51"/>
    <w:pPr>
      <w:tabs>
        <w:tab w:val="center" w:pos="4680"/>
        <w:tab w:val="right" w:pos="9360"/>
      </w:tabs>
      <w:spacing w:after="0"/>
    </w:pPr>
  </w:style>
  <w:style w:type="character" w:customStyle="1" w:styleId="FooterChar">
    <w:name w:val="Footer Char"/>
    <w:basedOn w:val="DefaultParagraphFont"/>
    <w:link w:val="Footer"/>
    <w:rsid w:val="00D67C51"/>
  </w:style>
  <w:style w:type="character" w:styleId="CommentReference">
    <w:name w:val="annotation reference"/>
    <w:basedOn w:val="DefaultParagraphFont"/>
    <w:rsid w:val="00B1030F"/>
    <w:rPr>
      <w:sz w:val="16"/>
      <w:szCs w:val="16"/>
    </w:rPr>
  </w:style>
  <w:style w:type="paragraph" w:styleId="CommentText">
    <w:name w:val="annotation text"/>
    <w:basedOn w:val="Normal"/>
    <w:link w:val="CommentTextChar"/>
    <w:rsid w:val="00B1030F"/>
    <w:rPr>
      <w:sz w:val="20"/>
      <w:szCs w:val="20"/>
    </w:rPr>
  </w:style>
  <w:style w:type="character" w:customStyle="1" w:styleId="CommentTextChar">
    <w:name w:val="Comment Text Char"/>
    <w:basedOn w:val="DefaultParagraphFont"/>
    <w:link w:val="CommentText"/>
    <w:rsid w:val="00B1030F"/>
    <w:rPr>
      <w:sz w:val="20"/>
      <w:szCs w:val="20"/>
    </w:rPr>
  </w:style>
  <w:style w:type="paragraph" w:styleId="CommentSubject">
    <w:name w:val="annotation subject"/>
    <w:basedOn w:val="CommentText"/>
    <w:next w:val="CommentText"/>
    <w:link w:val="CommentSubjectChar"/>
    <w:rsid w:val="00B1030F"/>
    <w:rPr>
      <w:b/>
      <w:bCs/>
    </w:rPr>
  </w:style>
  <w:style w:type="character" w:customStyle="1" w:styleId="CommentSubjectChar">
    <w:name w:val="Comment Subject Char"/>
    <w:basedOn w:val="CommentTextChar"/>
    <w:link w:val="CommentSubject"/>
    <w:rsid w:val="00B1030F"/>
    <w:rPr>
      <w:b/>
      <w:bCs/>
      <w:sz w:val="20"/>
      <w:szCs w:val="20"/>
    </w:rPr>
  </w:style>
  <w:style w:type="paragraph" w:styleId="Revision">
    <w:name w:val="Revision"/>
    <w:hidden/>
    <w:rsid w:val="00B1030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dcr.virginia.gov/natural-heritage/natural-communities/ncta2" TargetMode="External"/><Relationship Id="rId18" Type="http://schemas.openxmlformats.org/officeDocument/2006/relationships/hyperlink" Target="https://doi.org/10.1111/brv.12063"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hyperlink" Target="https://doi.org/10.1111/avsc.12393" TargetMode="External"/><Relationship Id="rId17" Type="http://schemas.openxmlformats.org/officeDocument/2006/relationships/hyperlink" Target="https://doi.org/10.1111/j.1468-2257.1995.tb00176.x" TargetMode="External"/><Relationship Id="rId2" Type="http://schemas.openxmlformats.org/officeDocument/2006/relationships/styles" Target="styles.xml"/><Relationship Id="rId16" Type="http://schemas.openxmlformats.org/officeDocument/2006/relationships/hyperlink" Target="https://doi.org/10.2179/0008-7475.87.1.105"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7/s11258-013-0200-3" TargetMode="External"/><Relationship Id="rId5" Type="http://schemas.openxmlformats.org/officeDocument/2006/relationships/footnotes" Target="footnotes.xml"/><Relationship Id="rId15" Type="http://schemas.openxmlformats.org/officeDocument/2006/relationships/hyperlink" Target="https://doi.org/10.1111/j.2041-210X.2010.00011.x" TargetMode="External"/><Relationship Id="rId10" Type="http://schemas.microsoft.com/office/2018/08/relationships/commentsExtensible" Target="commentsExtensible.xml"/><Relationship Id="rId19"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007/BF0186658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1484</Words>
  <Characters>8463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J. Ted Hillert</dc:creator>
  <cp:keywords/>
  <cp:lastModifiedBy>John Hillert</cp:lastModifiedBy>
  <cp:revision>4</cp:revision>
  <dcterms:created xsi:type="dcterms:W3CDTF">2023-09-17T13:08:00Z</dcterms:created>
  <dcterms:modified xsi:type="dcterms:W3CDTF">2023-09-21T15:53:00Z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ecology.csl</vt:lpwstr>
  </property>
  <property fmtid="{D5CDD505-2E9C-101B-9397-08002B2CF9AE}" pid="4" name="date">
    <vt:lpwstr>2023-09-11</vt:lpwstr>
  </property>
  <property fmtid="{D5CDD505-2E9C-101B-9397-08002B2CF9AE}" pid="5" name="output">
    <vt:lpwstr/>
  </property>
  <property fmtid="{D5CDD505-2E9C-101B-9397-08002B2CF9AE}" pid="6" name="MSIP_Label_8d321b5f-a4ea-42e4-9273-2f91b9a1a708_Enabled">
    <vt:lpwstr>true</vt:lpwstr>
  </property>
  <property fmtid="{D5CDD505-2E9C-101B-9397-08002B2CF9AE}" pid="7" name="MSIP_Label_8d321b5f-a4ea-42e4-9273-2f91b9a1a708_SetDate">
    <vt:lpwstr>2023-09-11T20:43:15Z</vt:lpwstr>
  </property>
  <property fmtid="{D5CDD505-2E9C-101B-9397-08002B2CF9AE}" pid="8" name="MSIP_Label_8d321b5f-a4ea-42e4-9273-2f91b9a1a708_Method">
    <vt:lpwstr>Standard</vt:lpwstr>
  </property>
  <property fmtid="{D5CDD505-2E9C-101B-9397-08002B2CF9AE}" pid="9" name="MSIP_Label_8d321b5f-a4ea-42e4-9273-2f91b9a1a708_Name">
    <vt:lpwstr>Low Confidentiality - Green</vt:lpwstr>
  </property>
  <property fmtid="{D5CDD505-2E9C-101B-9397-08002B2CF9AE}" pid="10" name="MSIP_Label_8d321b5f-a4ea-42e4-9273-2f91b9a1a708_SiteId">
    <vt:lpwstr>c5b35b5a-16d5-4414-8ee1-7bde70543f1b</vt:lpwstr>
  </property>
  <property fmtid="{D5CDD505-2E9C-101B-9397-08002B2CF9AE}" pid="11" name="MSIP_Label_8d321b5f-a4ea-42e4-9273-2f91b9a1a708_ActionId">
    <vt:lpwstr>e08a75b5-4058-408c-a65e-88fc0f5f4930</vt:lpwstr>
  </property>
  <property fmtid="{D5CDD505-2E9C-101B-9397-08002B2CF9AE}" pid="12" name="MSIP_Label_8d321b5f-a4ea-42e4-9273-2f91b9a1a708_ContentBits">
    <vt:lpwstr>0</vt:lpwstr>
  </property>
</Properties>
</file>