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BC7D" w14:textId="77777777" w:rsidR="008E1B13" w:rsidRDefault="0054495A" w:rsidP="00927603">
      <w:pPr>
        <w:pStyle w:val="Title"/>
        <w:spacing w:before="100" w:beforeAutospacing="1" w:after="100" w:afterAutospacing="1"/>
      </w:pPr>
      <w:r>
        <w:t>Methods, Analysis, and Results</w:t>
      </w:r>
    </w:p>
    <w:p w14:paraId="4AE7EFA3" w14:textId="77777777" w:rsidR="008E1B13" w:rsidRDefault="0054495A" w:rsidP="00927603">
      <w:pPr>
        <w:pStyle w:val="Author"/>
        <w:spacing w:before="100" w:beforeAutospacing="1" w:after="100" w:afterAutospacing="1"/>
      </w:pPr>
      <w:r>
        <w:t>J. Ted Hillert</w:t>
      </w:r>
    </w:p>
    <w:p w14:paraId="3EE10D2B" w14:textId="77777777" w:rsidR="008E1B13" w:rsidRDefault="0054495A" w:rsidP="00927603">
      <w:pPr>
        <w:pStyle w:val="Date"/>
        <w:spacing w:before="100" w:beforeAutospacing="1" w:after="100" w:afterAutospacing="1"/>
      </w:pPr>
      <w:r>
        <w:t>2023-08-12</w:t>
      </w:r>
    </w:p>
    <w:p w14:paraId="5AC2F300" w14:textId="77777777" w:rsidR="008E1B13" w:rsidRDefault="0054495A" w:rsidP="00927603">
      <w:pPr>
        <w:pStyle w:val="Heading1"/>
        <w:spacing w:before="100" w:beforeAutospacing="1" w:after="100" w:afterAutospacing="1" w:line="276" w:lineRule="auto"/>
      </w:pPr>
      <w:bookmarkStart w:id="0" w:name="methods"/>
      <w:r>
        <w:t>METHODS</w:t>
      </w:r>
    </w:p>
    <w:p w14:paraId="03F132AD" w14:textId="77777777" w:rsidR="008E1B13" w:rsidRDefault="0054495A" w:rsidP="00927603">
      <w:pPr>
        <w:pStyle w:val="Heading3"/>
        <w:spacing w:before="100" w:beforeAutospacing="1" w:after="100" w:afterAutospacing="1" w:line="276" w:lineRule="auto"/>
      </w:pPr>
      <w:bookmarkStart w:id="1" w:name="study-site"/>
      <w:r>
        <w:t>Study Site</w:t>
      </w:r>
    </w:p>
    <w:p w14:paraId="5731CAFF" w14:textId="65FE2023" w:rsidR="008E1B13" w:rsidRDefault="0054495A" w:rsidP="00927603">
      <w:pPr>
        <w:pStyle w:val="FirstParagraph"/>
        <w:spacing w:before="100" w:beforeAutospacing="1" w:after="100" w:afterAutospacing="1" w:line="276" w:lineRule="auto"/>
      </w:pPr>
      <w:r>
        <w:t xml:space="preserve">Round bald </w:t>
      </w:r>
      <w:proofErr w:type="gramStart"/>
      <w:r>
        <w:t>is located in</w:t>
      </w:r>
      <w:proofErr w:type="gramEnd"/>
      <w:r>
        <w:t xml:space="preserve"> the Roan Mountain Massif of the Unaka Mountain range of the Southern Appalachian Mountains, between Carver’s Gap and Engine Gap. The Appalachian Trail (AT) bisects the study site into </w:t>
      </w:r>
      <w:del w:id="2" w:author="anonymous" w:date="2023-08-15T14:41:00Z">
        <w:r w:rsidDel="000E5BFF">
          <w:delText xml:space="preserve">North </w:delText>
        </w:r>
      </w:del>
      <w:ins w:id="3" w:author="anonymous" w:date="2023-08-15T14:41:00Z">
        <w:r w:rsidR="000E5BFF">
          <w:t xml:space="preserve">north and south sides </w:t>
        </w:r>
      </w:ins>
      <w:r>
        <w:t>of the trail</w:t>
      </w:r>
      <w:del w:id="4" w:author="anonymous" w:date="2023-08-15T14:42:00Z">
        <w:r w:rsidDel="000E5BFF">
          <w:delText xml:space="preserve"> and South of the trail</w:delText>
        </w:r>
      </w:del>
      <w:r>
        <w:t xml:space="preserve">. The site itself is spread across Pisgah National Forest in North Carolina and Cherokee National Forest in Tennessee, at approximately </w:t>
      </w:r>
      <w:commentRangeStart w:id="5"/>
      <w:commentRangeStart w:id="6"/>
      <w:r>
        <w:t>36° 06’N and 82° 60’W</w:t>
      </w:r>
      <w:commentRangeEnd w:id="5"/>
      <w:r w:rsidR="000E5BFF">
        <w:rPr>
          <w:rStyle w:val="CommentReference"/>
        </w:rPr>
        <w:commentReference w:id="5"/>
      </w:r>
      <w:commentRangeEnd w:id="6"/>
      <w:r w:rsidR="009E0CD4">
        <w:rPr>
          <w:rStyle w:val="CommentReference"/>
        </w:rPr>
        <w:commentReference w:id="6"/>
      </w:r>
      <w:r>
        <w:t xml:space="preserve">. </w:t>
      </w:r>
      <w:commentRangeStart w:id="7"/>
      <w:commentRangeStart w:id="8"/>
      <w:r>
        <w:t>In 2020, Stokes and Horton (2022) surveyed the balds of Carver’s Gap following a 30-year mowing management protocol from Hamel and Somers (1990) and Murdock (1986).</w:t>
      </w:r>
      <w:commentRangeEnd w:id="7"/>
      <w:r w:rsidR="000E5BFF">
        <w:rPr>
          <w:rStyle w:val="CommentReference"/>
        </w:rPr>
        <w:commentReference w:id="7"/>
      </w:r>
      <w:commentRangeEnd w:id="8"/>
      <w:r w:rsidR="009E0CD4">
        <w:rPr>
          <w:rStyle w:val="CommentReference"/>
        </w:rPr>
        <w:commentReference w:id="8"/>
      </w:r>
      <w:r>
        <w:t xml:space="preserve"> They detailed the vegetation composition of the balds according to vegetation genera. In February 2022, a low-intensity ground fire burned roughly 9.7 hectares of aboveground vegetation and was </w:t>
      </w:r>
      <w:del w:id="9" w:author="anonymous" w:date="2023-08-15T14:44:00Z">
        <w:r w:rsidDel="000E5BFF">
          <w:delText xml:space="preserve">expunged </w:delText>
        </w:r>
      </w:del>
      <w:ins w:id="10" w:author="anonymous" w:date="2023-08-15T14:44:00Z">
        <w:r w:rsidR="000E5BFF">
          <w:t xml:space="preserve">extinguished </w:t>
        </w:r>
      </w:ins>
      <w:r>
        <w:t>before it could spread further. This provided an opportunity to examine the changes in vegetation composition following low-intensity ground fire over the following season in June of 2022.</w:t>
      </w:r>
    </w:p>
    <w:p w14:paraId="2C4582A9" w14:textId="77777777" w:rsidR="008E1B13" w:rsidRDefault="0054495A" w:rsidP="00927603">
      <w:pPr>
        <w:pStyle w:val="Heading3"/>
        <w:spacing w:before="100" w:beforeAutospacing="1" w:after="100" w:afterAutospacing="1" w:line="276" w:lineRule="auto"/>
      </w:pPr>
      <w:bookmarkStart w:id="11" w:name="field-methods"/>
      <w:bookmarkEnd w:id="1"/>
      <w:commentRangeStart w:id="12"/>
      <w:commentRangeStart w:id="13"/>
      <w:r>
        <w:t>Field Methods</w:t>
      </w:r>
      <w:commentRangeEnd w:id="12"/>
      <w:r w:rsidR="000E5BFF">
        <w:rPr>
          <w:rStyle w:val="CommentReference"/>
          <w:rFonts w:asciiTheme="minorHAnsi" w:eastAsiaTheme="minorHAnsi" w:hAnsiTheme="minorHAnsi" w:cstheme="minorBidi"/>
          <w:b w:val="0"/>
          <w:bCs w:val="0"/>
          <w:color w:val="auto"/>
        </w:rPr>
        <w:commentReference w:id="12"/>
      </w:r>
      <w:commentRangeEnd w:id="13"/>
      <w:r w:rsidR="009E0CD4">
        <w:rPr>
          <w:rStyle w:val="CommentReference"/>
          <w:rFonts w:asciiTheme="minorHAnsi" w:eastAsiaTheme="minorHAnsi" w:hAnsiTheme="minorHAnsi" w:cstheme="minorBidi"/>
          <w:b w:val="0"/>
          <w:bCs w:val="0"/>
          <w:color w:val="auto"/>
        </w:rPr>
        <w:commentReference w:id="13"/>
      </w:r>
    </w:p>
    <w:p w14:paraId="01B26810" w14:textId="6123D925" w:rsidR="008E1B13" w:rsidRDefault="0054495A" w:rsidP="00927603">
      <w:pPr>
        <w:pStyle w:val="FirstParagraph"/>
        <w:spacing w:before="100" w:beforeAutospacing="1" w:after="100" w:afterAutospacing="1" w:line="276" w:lineRule="auto"/>
      </w:pPr>
      <w:r>
        <w:t xml:space="preserve">In this study I sampled the first four transects reestablished by Stokes and Horton (2022). I quantified vegetation to genera by functional types; </w:t>
      </w:r>
      <w:r>
        <w:rPr>
          <w:i/>
          <w:iCs/>
        </w:rPr>
        <w:t>Rubus</w:t>
      </w:r>
      <w:r>
        <w:t xml:space="preserve">, </w:t>
      </w:r>
      <w:r>
        <w:rPr>
          <w:i/>
          <w:iCs/>
        </w:rPr>
        <w:t>Vaccinium</w:t>
      </w:r>
      <w:r>
        <w:t xml:space="preserve">, </w:t>
      </w:r>
      <w:proofErr w:type="spellStart"/>
      <w:r>
        <w:rPr>
          <w:i/>
          <w:iCs/>
        </w:rPr>
        <w:t>Rhododenron</w:t>
      </w:r>
      <w:proofErr w:type="spellEnd"/>
      <w:del w:id="14" w:author="anonymous" w:date="2023-08-15T14:44:00Z">
        <w:r w:rsidDel="000E5BFF">
          <w:delText xml:space="preserve"> (Rhodo)</w:delText>
        </w:r>
      </w:del>
      <w:r>
        <w:t>, forb, grass, sedge, moss, rock, or bare ground. I measured the percent coverage of vegetation using a 1-m^2 PVC quadrat divided into 100 equal sized squares, following Stokes and Horton (2022). Each square was visually assigned by dominant vegetation genera to equal 100% coverage per plot of aboveground vegetation up to 1-meter in height. Using the data collection sheet from Stokes and Horton (2022) and USFS botanist Gary Kauffman - which quantifies vegetation based on focal genera - a total of 226 plots along 12 transects were sampled in 2020, of these, 52 plots - along the first four transects were in the February 2022 fire - and another 47 plots - along the same transects - were unburned.</w:t>
      </w:r>
    </w:p>
    <w:p w14:paraId="344ED90C" w14:textId="77777777" w:rsidR="008E1B13" w:rsidRDefault="0054495A" w:rsidP="00927603">
      <w:pPr>
        <w:pStyle w:val="Heading3"/>
        <w:spacing w:before="100" w:beforeAutospacing="1" w:after="100" w:afterAutospacing="1" w:line="276" w:lineRule="auto"/>
      </w:pPr>
      <w:bookmarkStart w:id="15" w:name="soil-seed-bank"/>
      <w:bookmarkEnd w:id="11"/>
      <w:r>
        <w:t>Soil Seed Bank</w:t>
      </w:r>
    </w:p>
    <w:p w14:paraId="3C5F740A" w14:textId="3E4C0ECF" w:rsidR="008E1B13" w:rsidRDefault="0054495A" w:rsidP="00927603">
      <w:pPr>
        <w:pStyle w:val="FirstParagraph"/>
        <w:spacing w:before="100" w:beforeAutospacing="1" w:after="100" w:afterAutospacing="1" w:line="276" w:lineRule="auto"/>
      </w:pPr>
      <w:r>
        <w:t xml:space="preserve">To examine the effects of the fire on the </w:t>
      </w:r>
      <w:r w:rsidR="00CB1631">
        <w:t xml:space="preserve">soil </w:t>
      </w:r>
      <w:r>
        <w:t xml:space="preserve">seed bank, </w:t>
      </w:r>
      <w:r w:rsidR="00CB1631">
        <w:t xml:space="preserve">soil </w:t>
      </w:r>
      <w:r>
        <w:t xml:space="preserve">samples were collected in July 2022 </w:t>
      </w:r>
      <w:commentRangeStart w:id="16"/>
      <w:commentRangeStart w:id="17"/>
      <w:r>
        <w:t>and January 2023</w:t>
      </w:r>
      <w:commentRangeEnd w:id="16"/>
      <w:r w:rsidR="00546C2F">
        <w:rPr>
          <w:rStyle w:val="CommentReference"/>
        </w:rPr>
        <w:commentReference w:id="16"/>
      </w:r>
      <w:commentRangeEnd w:id="17"/>
      <w:r w:rsidR="009E0CD4">
        <w:rPr>
          <w:rStyle w:val="CommentReference"/>
        </w:rPr>
        <w:commentReference w:id="17"/>
      </w:r>
      <w:r>
        <w:t xml:space="preserve">. In July 2022, approximately 200 grams of soil were obtained from </w:t>
      </w:r>
      <w:r>
        <w:lastRenderedPageBreak/>
        <w:t xml:space="preserve">the top 5 cm of soil at six random sites in one of four treatments; over 50% </w:t>
      </w:r>
      <w:commentRangeStart w:id="18"/>
      <w:commentRangeStart w:id="19"/>
      <w:r w:rsidRPr="000E5BFF">
        <w:rPr>
          <w:i/>
          <w:iCs/>
          <w:rPrChange w:id="20" w:author="anonymous" w:date="2023-08-15T14:46:00Z">
            <w:rPr/>
          </w:rPrChange>
        </w:rPr>
        <w:t>Rubus</w:t>
      </w:r>
      <w:commentRangeEnd w:id="18"/>
      <w:r w:rsidR="000E5BFF">
        <w:rPr>
          <w:rStyle w:val="CommentReference"/>
        </w:rPr>
        <w:commentReference w:id="18"/>
      </w:r>
      <w:commentRangeEnd w:id="19"/>
      <w:r w:rsidR="009E0CD4">
        <w:rPr>
          <w:rStyle w:val="CommentReference"/>
        </w:rPr>
        <w:commentReference w:id="19"/>
      </w:r>
      <w:r>
        <w:t xml:space="preserve">/burned, over </w:t>
      </w:r>
      <w:commentRangeStart w:id="21"/>
      <w:r>
        <w:t>50% Rubus/unburned</w:t>
      </w:r>
      <w:commentRangeEnd w:id="21"/>
      <w:r w:rsidR="000E5BFF">
        <w:rPr>
          <w:rStyle w:val="CommentReference"/>
        </w:rPr>
        <w:commentReference w:id="21"/>
      </w:r>
      <w:r>
        <w:t xml:space="preserve">,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w:t>
      </w:r>
      <w:r w:rsidR="00CB1631">
        <w:t xml:space="preserve">which was </w:t>
      </w:r>
      <w:r>
        <w:t xml:space="preserve">measured continuously with a </w:t>
      </w:r>
      <w:commentRangeStart w:id="22"/>
      <w:commentRangeStart w:id="23"/>
      <w:proofErr w:type="spellStart"/>
      <w:r>
        <w:t>Govee</w:t>
      </w:r>
      <w:proofErr w:type="spellEnd"/>
      <w:r>
        <w:t xml:space="preserve"> probe </w:t>
      </w:r>
      <w:commentRangeEnd w:id="22"/>
      <w:r w:rsidR="000E5BFF">
        <w:rPr>
          <w:rStyle w:val="CommentReference"/>
        </w:rPr>
        <w:commentReference w:id="22"/>
      </w:r>
      <w:commentRangeEnd w:id="23"/>
      <w:r w:rsidR="009E0CD4">
        <w:rPr>
          <w:rStyle w:val="CommentReference"/>
        </w:rPr>
        <w:commentReference w:id="23"/>
      </w:r>
      <w:r w:rsidR="00CB1631">
        <w:t>–</w:t>
      </w:r>
      <w:r>
        <w:t xml:space="preserve"> </w:t>
      </w:r>
      <w:r w:rsidR="00CB1631">
        <w:t xml:space="preserve">that </w:t>
      </w:r>
      <w:r>
        <w:t xml:space="preserve">continuously measures temperature, percent relative humidity, dew point, and vapor-pressure-deficit. As seedlings </w:t>
      </w:r>
      <w:proofErr w:type="gramStart"/>
      <w:r>
        <w:t>emerged</w:t>
      </w:r>
      <w:proofErr w:type="gramEnd"/>
      <w:r>
        <w:t xml:space="preserve"> they were identified, recorded, and removed. The seedlings that could not be identified were re-potted until identifiable following Price et al. (2010). Each month the trays were rotated in random order to rule </w:t>
      </w:r>
      <w:proofErr w:type="gramStart"/>
      <w:r>
        <w:t>out growth</w:t>
      </w:r>
      <w:proofErr w:type="gramEnd"/>
      <w:r>
        <w:t xml:space="preserve"> condition bias. In December of 2022, the soil sample trays were placed outside to simulate winter conditions and </w:t>
      </w:r>
      <w:commentRangeStart w:id="24"/>
      <w:commentRangeStart w:id="25"/>
      <w:r>
        <w:t xml:space="preserve">potentially germinate </w:t>
      </w:r>
      <w:commentRangeEnd w:id="24"/>
      <w:r w:rsidR="000E5BFF">
        <w:rPr>
          <w:rStyle w:val="CommentReference"/>
        </w:rPr>
        <w:commentReference w:id="24"/>
      </w:r>
      <w:commentRangeEnd w:id="25"/>
      <w:r w:rsidR="009E0CD4">
        <w:rPr>
          <w:rStyle w:val="CommentReference"/>
        </w:rPr>
        <w:commentReference w:id="25"/>
      </w:r>
      <w:r>
        <w:t>seeds in the seed bank over the next spring.</w:t>
      </w:r>
      <w:bookmarkStart w:id="26" w:name="greenhouse"/>
      <w:bookmarkEnd w:id="15"/>
      <w:r>
        <w:t xml:space="preserve"> </w:t>
      </w:r>
      <w:commentRangeStart w:id="27"/>
      <w:r>
        <w:t xml:space="preserve">A second soil seed bank germination trial following the same protocol </w:t>
      </w:r>
      <w:r w:rsidR="00CB1631">
        <w:t>was</w:t>
      </w:r>
      <w:r>
        <w:t xml:space="preserve"> conducted in mid-to-late March 2023 </w:t>
      </w:r>
      <w:r w:rsidR="00CB1631">
        <w:t>to July 2023</w:t>
      </w:r>
      <w:r>
        <w:t xml:space="preserve">. These samples will examine what is readily </w:t>
      </w:r>
      <w:proofErr w:type="spellStart"/>
      <w:r>
        <w:t>germinable</w:t>
      </w:r>
      <w:proofErr w:type="spellEnd"/>
      <w:r>
        <w:t xml:space="preserve"> following natural winter weathering and will be compared to the first seed bank set to examine post burn </w:t>
      </w:r>
      <w:proofErr w:type="spellStart"/>
      <w:r>
        <w:t>germinable</w:t>
      </w:r>
      <w:proofErr w:type="spellEnd"/>
      <w:r>
        <w:t xml:space="preserve"> seeds versus post winter </w:t>
      </w:r>
      <w:proofErr w:type="spellStart"/>
      <w:r>
        <w:t>germinable</w:t>
      </w:r>
      <w:proofErr w:type="spellEnd"/>
      <w:r>
        <w:t xml:space="preserve"> seeds</w:t>
      </w:r>
      <w:commentRangeEnd w:id="27"/>
      <w:r w:rsidR="00546C2F">
        <w:rPr>
          <w:rStyle w:val="CommentReference"/>
        </w:rPr>
        <w:commentReference w:id="27"/>
      </w:r>
      <w:r>
        <w:t>.</w:t>
      </w:r>
    </w:p>
    <w:p w14:paraId="71FCDDC3" w14:textId="1DCE3139" w:rsidR="008E1B13" w:rsidRDefault="0054495A" w:rsidP="00927603">
      <w:pPr>
        <w:pStyle w:val="FirstParagraph"/>
        <w:spacing w:before="100" w:beforeAutospacing="1" w:after="100" w:afterAutospacing="1" w:line="276" w:lineRule="auto"/>
      </w:pPr>
      <w:bookmarkStart w:id="28" w:name="section"/>
      <w:bookmarkStart w:id="29" w:name="soil-seed-bank-1"/>
      <w:bookmarkEnd w:id="26"/>
      <w:r>
        <w:t xml:space="preserve">A modified soil extraction method from </w:t>
      </w:r>
      <w:r w:rsidR="00CB1631">
        <w:t xml:space="preserve">the second soil sample was added in 2023 following </w:t>
      </w:r>
      <w:r>
        <w:t xml:space="preserve">Price et al. (2010); Abella et al. (2013); and </w:t>
      </w:r>
      <w:proofErr w:type="spellStart"/>
      <w:r>
        <w:t>Chiquoine</w:t>
      </w:r>
      <w:proofErr w:type="spellEnd"/>
      <w:r>
        <w:t xml:space="preserve"> and Abella (2018)</w:t>
      </w:r>
      <w:r w:rsidR="00CB1631">
        <w:t>.</w:t>
      </w:r>
      <w:r>
        <w:t xml:space="preserve"> These authors identify that both methods </w:t>
      </w:r>
      <w:r w:rsidR="00CB1631">
        <w:t xml:space="preserve">– </w:t>
      </w:r>
      <w:commentRangeStart w:id="30"/>
      <w:r w:rsidR="00CB1631">
        <w:t xml:space="preserve">seed extraction </w:t>
      </w:r>
      <w:commentRangeEnd w:id="30"/>
      <w:r w:rsidR="00546C2F">
        <w:rPr>
          <w:rStyle w:val="CommentReference"/>
        </w:rPr>
        <w:commentReference w:id="30"/>
      </w:r>
      <w:r w:rsidR="00CB1631">
        <w:t xml:space="preserve">and seed germination – </w:t>
      </w:r>
      <w:r>
        <w:t xml:space="preserve">can provide insight into the potential vegetation community, but a combination of the two provides a more robust estimate of the state of the seed bank. A second set of soil seed bank samples were collected in January of 2023 following the same protocol as the first set. </w:t>
      </w:r>
      <w:r w:rsidR="00CB1631">
        <w:t>This</w:t>
      </w:r>
      <w:r>
        <w:t xml:space="preserve"> time</w:t>
      </w:r>
      <w:r w:rsidR="00CB1631">
        <w:t>, however,</w:t>
      </w:r>
      <w:r>
        <w:t xml:space="preserve"> two samples were taken from each plot and a total of 76 samples were collected from 36 sites on Round bald. One half of these samples were dried, weighed, and underwent </w:t>
      </w:r>
      <w:commentRangeStart w:id="31"/>
      <w:commentRangeStart w:id="32"/>
      <w:r>
        <w:t>seedling extraction</w:t>
      </w:r>
      <w:commentRangeEnd w:id="31"/>
      <w:r w:rsidR="00546C2F">
        <w:rPr>
          <w:rStyle w:val="CommentReference"/>
        </w:rPr>
        <w:commentReference w:id="31"/>
      </w:r>
      <w:commentRangeEnd w:id="32"/>
      <w:r w:rsidR="006E0571">
        <w:rPr>
          <w:rStyle w:val="CommentReference"/>
        </w:rPr>
        <w:commentReference w:id="32"/>
      </w:r>
      <w:r>
        <w:t xml:space="preserve">. </w:t>
      </w:r>
      <w:commentRangeStart w:id="33"/>
      <w:r w:rsidR="00CB1631">
        <w:t xml:space="preserve">The second set of soil seedbank samples were collected in January 2023 </w:t>
      </w:r>
      <w:commentRangeEnd w:id="33"/>
      <w:r w:rsidR="00546C2F">
        <w:rPr>
          <w:rStyle w:val="CommentReference"/>
        </w:rPr>
        <w:commentReference w:id="33"/>
      </w:r>
      <w:r w:rsidR="00CB1631">
        <w:t xml:space="preserve">and set in the fridge at 4 </w:t>
      </w:r>
      <w:r w:rsidR="00CB1631">
        <w:rPr>
          <w:rFonts w:ascii="Calibri" w:hAnsi="Calibri" w:cs="Calibri"/>
        </w:rPr>
        <w:t>°</w:t>
      </w:r>
      <w:r w:rsidR="00CB1631">
        <w:t>C until March 2023. In March samples were removed from the fridge and set in the greenhouse to thaw and dry. After which e</w:t>
      </w:r>
      <w:r>
        <w:t xml:space="preserve">ach sample was sifted through </w:t>
      </w:r>
      <w:r w:rsidR="00D5391E">
        <w:t>4000-micron</w:t>
      </w:r>
      <w:r>
        <w:t xml:space="preserve"> mesh and then sifted through with </w:t>
      </w:r>
      <w:r w:rsidR="00D5391E">
        <w:t>jeweler’s</w:t>
      </w:r>
      <w:r>
        <w:t xml:space="preserve"> forceps to locate and count seeds - a total of 3</w:t>
      </w:r>
      <w:r w:rsidR="00361B75">
        <w:t>4</w:t>
      </w:r>
      <w:r>
        <w:t xml:space="preserve"> samples underwent seed extraction. Another 36 samples were placed in one half of </w:t>
      </w:r>
      <w:commentRangeStart w:id="34"/>
      <w:commentRangeStart w:id="35"/>
      <w:r>
        <w:t xml:space="preserve">10x20 inch </w:t>
      </w:r>
      <w:commentRangeEnd w:id="34"/>
      <w:r w:rsidR="00546C2F">
        <w:rPr>
          <w:rStyle w:val="CommentReference"/>
        </w:rPr>
        <w:commentReference w:id="34"/>
      </w:r>
      <w:commentRangeEnd w:id="35"/>
      <w:r w:rsidR="006E0571">
        <w:rPr>
          <w:rStyle w:val="CommentReference"/>
        </w:rPr>
        <w:commentReference w:id="35"/>
      </w:r>
      <w:r>
        <w:t xml:space="preserve">seedling trays divided down the center, such that each sample was in a 10x10 inch area. To accommodate for space in the greenhouse a total of 15 burned, 15 unburned, and 6 controls samples were sown into eighteen 10x20 inch seedling trays such that one half contained a sample that was </w:t>
      </w:r>
      <w:proofErr w:type="gramStart"/>
      <w:r>
        <w:t>burned</w:t>
      </w:r>
      <w:proofErr w:type="gramEnd"/>
      <w:r>
        <w:t xml:space="preserve"> and the other half had a sample that was unburned.</w:t>
      </w:r>
    </w:p>
    <w:p w14:paraId="0CD46D5E" w14:textId="77777777" w:rsidR="008E1B13" w:rsidRDefault="0054495A" w:rsidP="00927603">
      <w:pPr>
        <w:pStyle w:val="Heading1"/>
        <w:spacing w:before="100" w:beforeAutospacing="1" w:after="100" w:afterAutospacing="1" w:line="276" w:lineRule="auto"/>
      </w:pPr>
      <w:bookmarkStart w:id="36" w:name="analysis"/>
      <w:bookmarkEnd w:id="0"/>
      <w:bookmarkEnd w:id="28"/>
      <w:bookmarkEnd w:id="29"/>
      <w:r>
        <w:lastRenderedPageBreak/>
        <w:t>Analysis</w:t>
      </w:r>
    </w:p>
    <w:p w14:paraId="4C745570" w14:textId="1CAE74A2" w:rsidR="008E1B13" w:rsidRDefault="0054495A" w:rsidP="00927603">
      <w:pPr>
        <w:pStyle w:val="FirstParagraph"/>
        <w:spacing w:before="100" w:beforeAutospacing="1" w:after="100" w:afterAutospacing="1" w:line="276" w:lineRule="auto"/>
      </w:pPr>
      <w:r>
        <w:t xml:space="preserve">Differences between the 2020 and 2022 plant community were analyzed using percent covers of vegetation </w:t>
      </w:r>
      <w:commentRangeStart w:id="37"/>
      <w:commentRangeStart w:id="38"/>
      <w:r>
        <w:t>and seedling emergence data</w:t>
      </w:r>
      <w:commentRangeEnd w:id="37"/>
      <w:r w:rsidR="00546C2F">
        <w:rPr>
          <w:rStyle w:val="CommentReference"/>
        </w:rPr>
        <w:commentReference w:id="37"/>
      </w:r>
      <w:commentRangeEnd w:id="38"/>
      <w:r w:rsidR="003F45DF">
        <w:rPr>
          <w:rStyle w:val="CommentReference"/>
        </w:rPr>
        <w:commentReference w:id="38"/>
      </w:r>
      <w:r>
        <w:t xml:space="preserve">. </w:t>
      </w:r>
      <w:commentRangeStart w:id="39"/>
      <w:commentRangeStart w:id="40"/>
      <w:r>
        <w:t xml:space="preserve">The initial question was to discover whether species percent covers were different between plots that were </w:t>
      </w:r>
      <w:proofErr w:type="gramStart"/>
      <w:r>
        <w:t>burned</w:t>
      </w:r>
      <w:proofErr w:type="gramEnd"/>
      <w:r>
        <w:t xml:space="preserve"> and plots </w:t>
      </w:r>
      <w:r w:rsidR="00CB1631">
        <w:t>were unburned</w:t>
      </w:r>
      <w:r>
        <w:t>.</w:t>
      </w:r>
      <w:commentRangeEnd w:id="39"/>
      <w:r w:rsidR="00546C2F">
        <w:rPr>
          <w:rStyle w:val="CommentReference"/>
        </w:rPr>
        <w:commentReference w:id="39"/>
      </w:r>
      <w:commentRangeEnd w:id="40"/>
      <w:r w:rsidR="003F45DF">
        <w:rPr>
          <w:rStyle w:val="CommentReference"/>
        </w:rPr>
        <w:commentReference w:id="40"/>
      </w:r>
      <w:r>
        <w:t xml:space="preserve"> Multi-response permutation procedure (MRPP) is a non-parametric test to describe difference between groups based on a chosen distance function (McCune and </w:t>
      </w:r>
      <w:proofErr w:type="spellStart"/>
      <w:r>
        <w:t>Medfford</w:t>
      </w:r>
      <w:proofErr w:type="spellEnd"/>
      <w:r>
        <w:t xml:space="preserve"> 2011). Sorensen’s distance was calculated from the </w:t>
      </w:r>
      <w:commentRangeStart w:id="41"/>
      <w:r>
        <w:t xml:space="preserve">percent cover data. </w:t>
      </w:r>
      <w:commentRangeEnd w:id="41"/>
      <w:r w:rsidR="00546C2F">
        <w:rPr>
          <w:rStyle w:val="CommentReference"/>
        </w:rPr>
        <w:commentReference w:id="41"/>
      </w:r>
      <w:r>
        <w:t xml:space="preserve">Categorical variables were removed from the data matrix and analysis was performed on a matrix of 198 plots by </w:t>
      </w:r>
      <w:commentRangeStart w:id="42"/>
      <w:commentRangeStart w:id="43"/>
      <w:r>
        <w:t xml:space="preserve">10 species. </w:t>
      </w:r>
      <w:commentRangeEnd w:id="42"/>
      <w:r w:rsidR="00546C2F">
        <w:rPr>
          <w:rStyle w:val="CommentReference"/>
        </w:rPr>
        <w:commentReference w:id="42"/>
      </w:r>
      <w:commentRangeEnd w:id="43"/>
      <w:r w:rsidR="003F45DF">
        <w:rPr>
          <w:rStyle w:val="CommentReference"/>
        </w:rPr>
        <w:commentReference w:id="43"/>
      </w:r>
      <w:r>
        <w:t>The T score produced by MRPP indicates the degree of difference between groups, while the A-value is the effect size within groups, and a p-value to establish the level of test significance. Dominance curves were also used to examine the distribution of vegetation by percent cover between years. A</w:t>
      </w:r>
      <w:r w:rsidR="00AD1DDC">
        <w:t>nother</w:t>
      </w:r>
      <w:r>
        <w:t xml:space="preserve"> look at the distribution of the data was conducted using ordination of vegetation plots. Ordination was conducted in PCORD 6 (McCune and </w:t>
      </w:r>
      <w:proofErr w:type="spellStart"/>
      <w:r>
        <w:t>Medfford</w:t>
      </w:r>
      <w:proofErr w:type="spellEnd"/>
      <w:r>
        <w:t xml:space="preserve"> 2011) to examine the multivariate percent covers of vegetation data. Nonmetric Multidimensional Scaling (NMDS) is used to visualize the data by arranging plots in two-dimensional ordination space. This method is used to represent similarity values calculated from species percent cover data. NMDS is a non-parametric test well suited for multivariate percent covers using a predetermined distance metric. </w:t>
      </w:r>
      <w:r w:rsidR="00AD1DDC">
        <w:t xml:space="preserve">A </w:t>
      </w:r>
      <w:r>
        <w:t>NMDS plot ordination w</w:t>
      </w:r>
      <w:r w:rsidR="00AD1DDC">
        <w:t>as</w:t>
      </w:r>
      <w:r>
        <w:t xml:space="preserve"> created for unburned and burned vegetation data between 2020 and 2022.</w:t>
      </w:r>
    </w:p>
    <w:p w14:paraId="25FE7C8F" w14:textId="0FC047DC" w:rsidR="008E1B13" w:rsidRDefault="0054495A" w:rsidP="00927603">
      <w:pPr>
        <w:pStyle w:val="BodyText"/>
        <w:spacing w:before="100" w:beforeAutospacing="1" w:after="100" w:afterAutospacing="1" w:line="276" w:lineRule="auto"/>
      </w:pPr>
      <w:r>
        <w:t xml:space="preserve">Soil seedbank emergence data </w:t>
      </w:r>
      <w:del w:id="44" w:author="anonymous" w:date="2023-08-15T15:01:00Z">
        <w:r w:rsidDel="00546C2F">
          <w:delText xml:space="preserve">was </w:delText>
        </w:r>
      </w:del>
      <w:commentRangeStart w:id="45"/>
      <w:commentRangeStart w:id="46"/>
      <w:ins w:id="47" w:author="anonymous" w:date="2023-08-15T15:01:00Z">
        <w:r w:rsidR="00546C2F">
          <w:t>were</w:t>
        </w:r>
        <w:commentRangeEnd w:id="45"/>
        <w:r w:rsidR="00546C2F">
          <w:rPr>
            <w:rStyle w:val="CommentReference"/>
          </w:rPr>
          <w:commentReference w:id="45"/>
        </w:r>
      </w:ins>
      <w:commentRangeEnd w:id="46"/>
      <w:r w:rsidR="003F45DF">
        <w:rPr>
          <w:rStyle w:val="CommentReference"/>
        </w:rPr>
        <w:commentReference w:id="46"/>
      </w:r>
      <w:ins w:id="48" w:author="anonymous" w:date="2023-08-15T15:01:00Z">
        <w:r w:rsidR="00546C2F">
          <w:t xml:space="preserve"> </w:t>
        </w:r>
      </w:ins>
      <w:r w:rsidR="00AD1DDC">
        <w:t xml:space="preserve">combined into one dataset </w:t>
      </w:r>
      <w:commentRangeStart w:id="49"/>
      <w:commentRangeStart w:id="50"/>
      <w:r w:rsidR="00AD1DDC">
        <w:t xml:space="preserve">with zeros removed </w:t>
      </w:r>
      <w:commentRangeEnd w:id="49"/>
      <w:r w:rsidR="00546C2F">
        <w:rPr>
          <w:rStyle w:val="CommentReference"/>
        </w:rPr>
        <w:commentReference w:id="49"/>
      </w:r>
      <w:commentRangeEnd w:id="50"/>
      <w:r w:rsidR="003F45DF">
        <w:rPr>
          <w:rStyle w:val="CommentReference"/>
        </w:rPr>
        <w:commentReference w:id="50"/>
      </w:r>
      <w:r w:rsidR="00AD1DDC">
        <w:t xml:space="preserve">and </w:t>
      </w:r>
      <w:r>
        <w:t xml:space="preserve">examined using </w:t>
      </w:r>
      <w:commentRangeStart w:id="51"/>
      <w:commentRangeStart w:id="52"/>
      <w:r>
        <w:t xml:space="preserve">t-tests </w:t>
      </w:r>
      <w:commentRangeEnd w:id="51"/>
      <w:r w:rsidR="00546C2F">
        <w:rPr>
          <w:rStyle w:val="CommentReference"/>
        </w:rPr>
        <w:commentReference w:id="51"/>
      </w:r>
      <w:commentRangeEnd w:id="52"/>
      <w:r w:rsidR="003F45DF">
        <w:rPr>
          <w:rStyle w:val="CommentReference"/>
        </w:rPr>
        <w:commentReference w:id="52"/>
      </w:r>
      <w:r>
        <w:t>between burned and unburned plots of each vegetation type that grew from sample trays</w:t>
      </w:r>
      <w:r w:rsidR="00AD1DDC">
        <w:t>.</w:t>
      </w:r>
      <w:r>
        <w:t xml:space="preserve"> Another t-test was </w:t>
      </w:r>
      <w:del w:id="53" w:author="anonymous" w:date="2023-08-15T15:02:00Z">
        <w:r w:rsidDel="00546C2F">
          <w:delText>run on these samples using all grown</w:delText>
        </w:r>
      </w:del>
      <w:ins w:id="54" w:author="anonymous" w:date="2023-08-15T15:02:00Z">
        <w:r w:rsidR="00546C2F">
          <w:t>used to compare</w:t>
        </w:r>
      </w:ins>
      <w:r>
        <w:t xml:space="preserve"> </w:t>
      </w:r>
      <w:commentRangeStart w:id="55"/>
      <w:commentRangeStart w:id="56"/>
      <w:r>
        <w:t>vegetation</w:t>
      </w:r>
      <w:commentRangeEnd w:id="55"/>
      <w:r w:rsidR="00546C2F">
        <w:rPr>
          <w:rStyle w:val="CommentReference"/>
        </w:rPr>
        <w:commentReference w:id="55"/>
      </w:r>
      <w:commentRangeEnd w:id="56"/>
      <w:r w:rsidR="003F45DF">
        <w:rPr>
          <w:rStyle w:val="CommentReference"/>
        </w:rPr>
        <w:commentReference w:id="56"/>
      </w:r>
      <w:r>
        <w:t xml:space="preserve"> between burned and unburned samples. Shannon diversity was </w:t>
      </w:r>
      <w:commentRangeStart w:id="57"/>
      <w:r>
        <w:t xml:space="preserve">run </w:t>
      </w:r>
      <w:commentRangeEnd w:id="57"/>
      <w:r w:rsidR="00546C2F">
        <w:rPr>
          <w:rStyle w:val="CommentReference"/>
        </w:rPr>
        <w:commentReference w:id="57"/>
      </w:r>
      <w:r>
        <w:t>on soil samples emergence data to examine the diversity of species that grew from the seedbank in burned and unburned plots.</w:t>
      </w:r>
      <w:del w:id="58" w:author="anonymous" w:date="2023-08-15T15:05:00Z">
        <w:r w:rsidDel="00C1040A">
          <w:delText xml:space="preserve"> Higher values of shannon diversity </w:delText>
        </w:r>
        <w:commentRangeStart w:id="59"/>
        <w:r w:rsidDel="00C1040A">
          <w:delText>H</w:delText>
        </w:r>
        <w:commentRangeEnd w:id="59"/>
        <w:r w:rsidR="00C1040A" w:rsidDel="00C1040A">
          <w:rPr>
            <w:rStyle w:val="CommentReference"/>
          </w:rPr>
          <w:commentReference w:id="59"/>
        </w:r>
        <w:r w:rsidDel="00C1040A">
          <w:delText>, indicates higher diversity of species within the community, whereas lower values indicates lower diversity among species</w:delText>
        </w:r>
      </w:del>
      <w:r>
        <w:t xml:space="preserve">. </w:t>
      </w:r>
      <w:r w:rsidR="00606B65">
        <w:t xml:space="preserve">Shannon </w:t>
      </w:r>
      <w:commentRangeStart w:id="60"/>
      <w:commentRangeStart w:id="61"/>
      <w:r w:rsidR="00606B65">
        <w:t>evenness</w:t>
      </w:r>
      <w:commentRangeEnd w:id="60"/>
      <w:r w:rsidR="00C1040A">
        <w:rPr>
          <w:rStyle w:val="CommentReference"/>
        </w:rPr>
        <w:commentReference w:id="60"/>
      </w:r>
      <w:commentRangeEnd w:id="61"/>
      <w:r w:rsidR="003F45DF">
        <w:rPr>
          <w:rStyle w:val="CommentReference"/>
        </w:rPr>
        <w:commentReference w:id="61"/>
      </w:r>
      <w:r w:rsidR="00606B65">
        <w:t xml:space="preserve"> was also used to </w:t>
      </w:r>
      <w:del w:id="62" w:author="anonymous" w:date="2023-08-15T15:06:00Z">
        <w:r w:rsidR="00606B65" w:rsidDel="00C1040A">
          <w:delText xml:space="preserve">examine </w:delText>
        </w:r>
      </w:del>
      <w:ins w:id="63" w:author="anonymous" w:date="2023-08-15T15:06:00Z">
        <w:r w:rsidR="00C1040A">
          <w:t xml:space="preserve">compare </w:t>
        </w:r>
      </w:ins>
      <w:r w:rsidR="00606B65">
        <w:t xml:space="preserve">the composition and richness of burned and unburned samples. </w:t>
      </w:r>
      <w:commentRangeStart w:id="64"/>
      <w:r>
        <w:t>Seedbank extraction was conducted on the 2023 sample set and averages per 100 grams were calculated.</w:t>
      </w:r>
      <w:commentRangeEnd w:id="64"/>
      <w:r w:rsidR="00C1040A">
        <w:rPr>
          <w:rStyle w:val="CommentReference"/>
        </w:rPr>
        <w:commentReference w:id="64"/>
      </w:r>
    </w:p>
    <w:p w14:paraId="2EFD4FBE" w14:textId="77777777" w:rsidR="008E1B13" w:rsidRDefault="0054495A" w:rsidP="00927603">
      <w:pPr>
        <w:pStyle w:val="Heading1"/>
        <w:spacing w:before="100" w:beforeAutospacing="1" w:after="100" w:afterAutospacing="1" w:line="276" w:lineRule="auto"/>
      </w:pPr>
      <w:bookmarkStart w:id="65" w:name="results"/>
      <w:bookmarkEnd w:id="36"/>
      <w:r>
        <w:t>Results</w:t>
      </w:r>
    </w:p>
    <w:p w14:paraId="42F59899" w14:textId="26C98287" w:rsidR="00DA4919" w:rsidRDefault="0054495A" w:rsidP="00927603">
      <w:pPr>
        <w:pStyle w:val="FirstParagraph"/>
        <w:spacing w:before="100" w:beforeAutospacing="1" w:after="100" w:afterAutospacing="1" w:line="276" w:lineRule="auto"/>
      </w:pPr>
      <w:r>
        <w:t>Analysis of vegetation cover data by MRPP indicated significant variation between burned and unburned plots (</w:t>
      </w:r>
      <w:commentRangeStart w:id="66"/>
      <w:r>
        <w:t>p &lt; 0.0001</w:t>
      </w:r>
      <w:commentRangeEnd w:id="66"/>
      <w:r w:rsidR="00886E94">
        <w:rPr>
          <w:rStyle w:val="CommentReference"/>
        </w:rPr>
        <w:commentReference w:id="66"/>
      </w:r>
      <w:r>
        <w:t xml:space="preserve">). </w:t>
      </w:r>
      <w:commentRangeStart w:id="67"/>
      <w:r>
        <w:t>Average distance for unburned plots equals 0.607, while the distance for burned plots was 0.475</w:t>
      </w:r>
      <w:commentRangeEnd w:id="67"/>
      <w:r w:rsidR="00886E94">
        <w:rPr>
          <w:rStyle w:val="CommentReference"/>
        </w:rPr>
        <w:commentReference w:id="67"/>
      </w:r>
      <w:r>
        <w:t xml:space="preserve">, indicating </w:t>
      </w:r>
      <w:commentRangeStart w:id="68"/>
      <w:r>
        <w:t xml:space="preserve">little difference between groups </w:t>
      </w:r>
      <w:commentRangeEnd w:id="68"/>
      <w:r w:rsidR="00886E94">
        <w:rPr>
          <w:rStyle w:val="CommentReference"/>
        </w:rPr>
        <w:commentReference w:id="68"/>
      </w:r>
      <w:r>
        <w:t xml:space="preserve">(T = -8.642). </w:t>
      </w:r>
      <w:r w:rsidR="00D12A11">
        <w:t>Dominance curves between 2020 and 2022 indicate a</w:t>
      </w:r>
      <w:r w:rsidR="00C6739A">
        <w:t xml:space="preserve"> marked</w:t>
      </w:r>
      <w:r w:rsidR="00D12A11">
        <w:t xml:space="preserve"> increase in </w:t>
      </w:r>
      <w:r w:rsidR="00D12A11" w:rsidRPr="00D12A11">
        <w:rPr>
          <w:i/>
          <w:iCs/>
        </w:rPr>
        <w:t>Rubus</w:t>
      </w:r>
      <w:r w:rsidR="00D12A11">
        <w:t xml:space="preserve"> </w:t>
      </w:r>
      <w:r w:rsidR="00C6739A">
        <w:lastRenderedPageBreak/>
        <w:t xml:space="preserve">and </w:t>
      </w:r>
      <w:commentRangeStart w:id="69"/>
      <w:commentRangeStart w:id="70"/>
      <w:r w:rsidR="00C6739A">
        <w:t xml:space="preserve">rock species </w:t>
      </w:r>
      <w:commentRangeEnd w:id="69"/>
      <w:r w:rsidR="00886E94">
        <w:rPr>
          <w:rStyle w:val="CommentReference"/>
        </w:rPr>
        <w:commentReference w:id="69"/>
      </w:r>
      <w:commentRangeEnd w:id="70"/>
      <w:r w:rsidR="00160505">
        <w:rPr>
          <w:rStyle w:val="CommentReference"/>
        </w:rPr>
        <w:commentReference w:id="70"/>
      </w:r>
      <w:r w:rsidR="00D12A11">
        <w:t xml:space="preserve">and a </w:t>
      </w:r>
      <w:r w:rsidR="00C6739A">
        <w:t xml:space="preserve">marked </w:t>
      </w:r>
      <w:r w:rsidR="00D12A11">
        <w:t xml:space="preserve">decrease in </w:t>
      </w:r>
      <w:commentRangeStart w:id="71"/>
      <w:commentRangeStart w:id="72"/>
      <w:proofErr w:type="spellStart"/>
      <w:r w:rsidR="00D12A11">
        <w:t>Rhodo</w:t>
      </w:r>
      <w:commentRangeEnd w:id="71"/>
      <w:proofErr w:type="spellEnd"/>
      <w:r>
        <w:rPr>
          <w:rStyle w:val="CommentReference"/>
        </w:rPr>
        <w:commentReference w:id="71"/>
      </w:r>
      <w:commentRangeEnd w:id="72"/>
      <w:r w:rsidR="00160505">
        <w:rPr>
          <w:rStyle w:val="CommentReference"/>
        </w:rPr>
        <w:commentReference w:id="72"/>
      </w:r>
      <w:r w:rsidR="00D12A11">
        <w:t xml:space="preserve"> and forb species (Figure 1). </w:t>
      </w:r>
      <w:r>
        <w:t>NMDS analysis of burned and unburned data grouped them in much of the same space with most data points in the same space</w:t>
      </w:r>
      <w:r w:rsidR="0051725E">
        <w:t xml:space="preserve"> (Figure </w:t>
      </w:r>
      <w:r w:rsidR="00D12A11">
        <w:t>2-3</w:t>
      </w:r>
      <w:r w:rsidR="0051725E">
        <w:t>)</w:t>
      </w:r>
      <w:r>
        <w:t xml:space="preserve">. </w:t>
      </w:r>
      <w:r w:rsidR="0051725E">
        <w:t>Indicating</w:t>
      </w:r>
      <w:r>
        <w:t xml:space="preserve"> little difference between burned and unburned vegetation plots. A handful of data points were outlying the major ordination space indicating a difference in vegetation in unburned data points in 2020 and 2022. Analysis of these outlying data points indicates greater </w:t>
      </w:r>
      <w:r w:rsidR="0051725E">
        <w:t xml:space="preserve">relation of vegetation to bare rock, moss, and </w:t>
      </w:r>
      <w:del w:id="73" w:author="anonymous" w:date="2023-08-15T15:14:00Z">
        <w:r w:rsidR="0051725E" w:rsidDel="0054495A">
          <w:delText>rhododendron</w:delText>
        </w:r>
        <w:r w:rsidDel="0054495A">
          <w:delText xml:space="preserve"> </w:delText>
        </w:r>
      </w:del>
      <w:ins w:id="74" w:author="anonymous" w:date="2023-08-15T15:14:00Z">
        <w:r w:rsidRPr="0054495A">
          <w:rPr>
            <w:i/>
            <w:iCs/>
            <w:rPrChange w:id="75" w:author="anonymous" w:date="2023-08-15T15:14:00Z">
              <w:rPr/>
            </w:rPrChange>
          </w:rPr>
          <w:t>Rhododendron</w:t>
        </w:r>
        <w:r>
          <w:t xml:space="preserve"> </w:t>
        </w:r>
      </w:ins>
      <w:r>
        <w:t>species</w:t>
      </w:r>
      <w:r w:rsidR="00BA0043">
        <w:t xml:space="preserve"> (Figure </w:t>
      </w:r>
      <w:r w:rsidR="00D12A11">
        <w:t>2</w:t>
      </w:r>
      <w:r w:rsidR="00BA0043">
        <w:t>)</w:t>
      </w:r>
      <w:r>
        <w:t>.</w:t>
      </w:r>
    </w:p>
    <w:p w14:paraId="124848B2" w14:textId="6A6823D4" w:rsidR="00DA4919" w:rsidRPr="003F07C2" w:rsidRDefault="00DA4919" w:rsidP="00927603">
      <w:pPr>
        <w:pStyle w:val="BodyText"/>
        <w:spacing w:before="100" w:beforeAutospacing="1" w:after="100" w:afterAutospacing="1" w:line="276" w:lineRule="auto"/>
      </w:pPr>
      <w:commentRangeStart w:id="76"/>
      <w:r>
        <w:t xml:space="preserve">Analysis of seedbank emergence data was conducted using t-tests on vegetation types </w:t>
      </w:r>
      <w:r>
        <w:rPr>
          <w:i/>
          <w:iCs/>
        </w:rPr>
        <w:t>Rubus</w:t>
      </w:r>
      <w:r>
        <w:t xml:space="preserve">, grass, and forb species. </w:t>
      </w:r>
      <w:commentRangeEnd w:id="76"/>
      <w:r w:rsidR="0054495A">
        <w:rPr>
          <w:rStyle w:val="CommentReference"/>
        </w:rPr>
        <w:commentReference w:id="76"/>
      </w:r>
      <w:r>
        <w:t xml:space="preserve">T-test scores </w:t>
      </w:r>
      <w:r w:rsidR="003F07C2">
        <w:t xml:space="preserve">for each were </w:t>
      </w:r>
      <w:del w:id="77" w:author="anonymous" w:date="2023-08-15T15:14:00Z">
        <w:r w:rsidR="003F07C2" w:rsidDel="0054495A">
          <w:delText xml:space="preserve">insignificant </w:delText>
        </w:r>
      </w:del>
      <w:commentRangeStart w:id="78"/>
      <w:ins w:id="79" w:author="anonymous" w:date="2023-08-15T15:14:00Z">
        <w:r w:rsidR="0054495A">
          <w:t xml:space="preserve">not significant </w:t>
        </w:r>
      </w:ins>
      <w:commentRangeEnd w:id="78"/>
      <w:ins w:id="80" w:author="anonymous" w:date="2023-08-15T15:16:00Z">
        <w:r w:rsidR="0054495A">
          <w:rPr>
            <w:rStyle w:val="CommentReference"/>
          </w:rPr>
          <w:commentReference w:id="78"/>
        </w:r>
      </w:ins>
      <w:r w:rsidR="003F07C2">
        <w:t xml:space="preserve">- </w:t>
      </w:r>
      <w:r w:rsidR="003F07C2">
        <w:rPr>
          <w:i/>
          <w:iCs/>
        </w:rPr>
        <w:t xml:space="preserve">Rubus </w:t>
      </w:r>
      <w:commentRangeStart w:id="81"/>
      <w:r w:rsidR="003F07C2">
        <w:t>p-value = 0.5998, grass p-value = 0.7887, and forb p-value = 0.3758</w:t>
      </w:r>
      <w:commentRangeEnd w:id="81"/>
      <w:r w:rsidR="0054495A">
        <w:rPr>
          <w:rStyle w:val="CommentReference"/>
        </w:rPr>
        <w:commentReference w:id="81"/>
      </w:r>
      <w:r w:rsidR="003F07C2">
        <w:t xml:space="preserve">. </w:t>
      </w:r>
      <w:r w:rsidR="00CD75F8">
        <w:t>Likewise,</w:t>
      </w:r>
      <w:r w:rsidR="003F07C2">
        <w:t xml:space="preserve"> t-test score for all seedbank emergence data was insignificant (p-value = 0.6492), indicating little difference in vegetation </w:t>
      </w:r>
      <w:commentRangeStart w:id="82"/>
      <w:commentRangeStart w:id="83"/>
      <w:r w:rsidR="003F07C2">
        <w:t>growth</w:t>
      </w:r>
      <w:commentRangeEnd w:id="82"/>
      <w:r w:rsidR="0054495A">
        <w:rPr>
          <w:rStyle w:val="CommentReference"/>
        </w:rPr>
        <w:commentReference w:id="82"/>
      </w:r>
      <w:commentRangeEnd w:id="83"/>
      <w:r w:rsidR="00160505">
        <w:rPr>
          <w:rStyle w:val="CommentReference"/>
        </w:rPr>
        <w:commentReference w:id="83"/>
      </w:r>
      <w:r w:rsidR="003F07C2">
        <w:t xml:space="preserve"> between plots that were burned versus plots that were unburned. </w:t>
      </w:r>
      <w:commentRangeStart w:id="84"/>
      <w:r w:rsidR="003F07C2">
        <w:t xml:space="preserve">Shannon diversity </w:t>
      </w:r>
      <w:commentRangeEnd w:id="84"/>
      <w:r w:rsidR="0054495A">
        <w:rPr>
          <w:rStyle w:val="CommentReference"/>
        </w:rPr>
        <w:commentReference w:id="84"/>
      </w:r>
      <w:r w:rsidR="003F07C2">
        <w:t>scores indicate a different trend</w:t>
      </w:r>
      <w:r w:rsidR="00606B65">
        <w:t>, t</w:t>
      </w:r>
      <w:r w:rsidR="003F07C2">
        <w:t xml:space="preserve">he total diversity in the unburned samples was greater than the diversity in the burned samples, 1.051 versus 0.854 – respectively. Shannon’ evenness scores indicate similar evenness between unburned and burned samples, 0.758 versus 0.777 – respectively. </w:t>
      </w:r>
      <w:r w:rsidR="00606B65">
        <w:t xml:space="preserve">Seed extraction data shows a greater number of seeds per 100 grams in </w:t>
      </w:r>
      <w:commentRangeStart w:id="85"/>
      <w:r w:rsidR="00606B65">
        <w:t>burned samples versus unburned samples</w:t>
      </w:r>
      <w:commentRangeEnd w:id="85"/>
      <w:r w:rsidR="0054495A">
        <w:rPr>
          <w:rStyle w:val="CommentReference"/>
        </w:rPr>
        <w:commentReference w:id="85"/>
      </w:r>
      <w:r w:rsidR="00606B65">
        <w:t xml:space="preserve">, 105.48 seeds/100g versus 26.73 seeds per 100g – respectively. </w:t>
      </w:r>
    </w:p>
    <w:p w14:paraId="0086AE60" w14:textId="77777777" w:rsidR="0051725E" w:rsidRDefault="0051725E" w:rsidP="00927603">
      <w:pPr>
        <w:pStyle w:val="Bibliography"/>
        <w:spacing w:before="100" w:beforeAutospacing="1" w:after="100" w:afterAutospacing="1"/>
      </w:pPr>
      <w:bookmarkStart w:id="86" w:name="ref-Abel2013"/>
      <w:bookmarkStart w:id="87" w:name="refs"/>
      <w:r>
        <w:br/>
      </w:r>
    </w:p>
    <w:p w14:paraId="5FAF7953" w14:textId="77777777" w:rsidR="00BA0043" w:rsidRDefault="0051725E" w:rsidP="00927603">
      <w:pPr>
        <w:spacing w:before="100" w:beforeAutospacing="1" w:after="100" w:afterAutospacing="1"/>
      </w:pPr>
      <w:r>
        <w:br w:type="page"/>
      </w:r>
      <w:r w:rsidR="00BA0043">
        <w:rPr>
          <w:noProof/>
        </w:rPr>
        <w:lastRenderedPageBreak/>
        <w:drawing>
          <wp:inline distT="0" distB="0" distL="0" distR="0" wp14:anchorId="33C66FC6" wp14:editId="5EBAC570">
            <wp:extent cx="5280724" cy="7223760"/>
            <wp:effectExtent l="0" t="0" r="0" b="0"/>
            <wp:docPr id="763696368" name="Picture 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96368" name="Picture 4"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4265" cy="7228604"/>
                    </a:xfrm>
                    <a:prstGeom prst="rect">
                      <a:avLst/>
                    </a:prstGeom>
                    <a:noFill/>
                    <a:ln>
                      <a:noFill/>
                    </a:ln>
                  </pic:spPr>
                </pic:pic>
              </a:graphicData>
            </a:graphic>
          </wp:inline>
        </w:drawing>
      </w:r>
    </w:p>
    <w:p w14:paraId="69CE5C23" w14:textId="77777777" w:rsidR="00BA0043" w:rsidRDefault="00BA0043" w:rsidP="00927603">
      <w:pPr>
        <w:spacing w:before="100" w:beforeAutospacing="1" w:after="100" w:afterAutospacing="1"/>
      </w:pPr>
      <w:r>
        <w:t xml:space="preserve">Figure 1. Dominance curves of vegetation abundances by percent cover between years, 2022 on top and 2020 on bottom. </w:t>
      </w:r>
    </w:p>
    <w:p w14:paraId="225BB687" w14:textId="2CB195A4" w:rsidR="0051725E" w:rsidRDefault="0051725E" w:rsidP="00927603">
      <w:pPr>
        <w:spacing w:before="100" w:beforeAutospacing="1" w:after="100" w:afterAutospacing="1"/>
      </w:pPr>
      <w:r>
        <w:rPr>
          <w:noProof/>
        </w:rPr>
        <w:lastRenderedPageBreak/>
        <w:drawing>
          <wp:inline distT="0" distB="0" distL="0" distR="0" wp14:anchorId="5CAFB547" wp14:editId="40E7F234">
            <wp:extent cx="5128260" cy="5494020"/>
            <wp:effectExtent l="0" t="0" r="0" b="0"/>
            <wp:docPr id="1224039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5494020"/>
                    </a:xfrm>
                    <a:prstGeom prst="rect">
                      <a:avLst/>
                    </a:prstGeom>
                    <a:noFill/>
                    <a:ln>
                      <a:noFill/>
                    </a:ln>
                  </pic:spPr>
                </pic:pic>
              </a:graphicData>
            </a:graphic>
          </wp:inline>
        </w:drawing>
      </w:r>
    </w:p>
    <w:p w14:paraId="453034DE" w14:textId="05FE6788" w:rsidR="0051725E" w:rsidRDefault="0051725E" w:rsidP="00927603">
      <w:pPr>
        <w:spacing w:before="100" w:beforeAutospacing="1" w:after="100" w:afterAutospacing="1"/>
      </w:pPr>
      <w:r>
        <w:t xml:space="preserve">Figure </w:t>
      </w:r>
      <w:r w:rsidR="00BA0043">
        <w:t>2</w:t>
      </w:r>
      <w:r>
        <w:t xml:space="preserve">. NMDS Ordination of vegetation plots </w:t>
      </w:r>
      <w:commentRangeStart w:id="88"/>
      <w:r>
        <w:t>in burned and unburned areas in 2020 and 2022</w:t>
      </w:r>
      <w:commentRangeEnd w:id="88"/>
      <w:r w:rsidR="0054495A">
        <w:rPr>
          <w:rStyle w:val="CommentReference"/>
        </w:rPr>
        <w:commentReference w:id="88"/>
      </w:r>
      <w:r>
        <w:t xml:space="preserve">. Data labels indicate </w:t>
      </w:r>
      <w:r w:rsidR="00C6739A">
        <w:t>the relation</w:t>
      </w:r>
      <w:r>
        <w:t xml:space="preserve"> between vegetation type to </w:t>
      </w:r>
      <w:r w:rsidR="00B33D9B">
        <w:t>vegetation plots.</w:t>
      </w:r>
      <w:r>
        <w:t xml:space="preserve"> </w:t>
      </w:r>
    </w:p>
    <w:p w14:paraId="73400157" w14:textId="77777777" w:rsidR="0051725E" w:rsidRDefault="0051725E" w:rsidP="00927603">
      <w:pPr>
        <w:spacing w:before="100" w:beforeAutospacing="1" w:after="100" w:afterAutospacing="1"/>
      </w:pPr>
    </w:p>
    <w:p w14:paraId="4EA15D30" w14:textId="23D60ABA" w:rsidR="0051725E" w:rsidRDefault="00BA0043" w:rsidP="00927603">
      <w:pPr>
        <w:spacing w:before="100" w:beforeAutospacing="1" w:after="100" w:afterAutospacing="1"/>
      </w:pPr>
      <w:r>
        <w:rPr>
          <w:noProof/>
        </w:rPr>
        <w:lastRenderedPageBreak/>
        <w:drawing>
          <wp:inline distT="0" distB="0" distL="0" distR="0" wp14:anchorId="61910A6A" wp14:editId="613ACA99">
            <wp:extent cx="5943600" cy="4245610"/>
            <wp:effectExtent l="0" t="0" r="0" b="0"/>
            <wp:docPr id="1473514987" name="Picture 3" descr="A group of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4987" name="Picture 3" descr="A group of colorful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3D0D4D98" w14:textId="7BAFD64D" w:rsidR="00BA0043" w:rsidRDefault="00BA0043" w:rsidP="00927603">
      <w:pPr>
        <w:spacing w:before="100" w:beforeAutospacing="1" w:after="100" w:afterAutospacing="1"/>
      </w:pPr>
      <w:r>
        <w:t xml:space="preserve">Figure 3. </w:t>
      </w:r>
      <w:commentRangeStart w:id="89"/>
      <w:r>
        <w:t>NMDS</w:t>
      </w:r>
      <w:commentRangeEnd w:id="89"/>
      <w:r w:rsidR="0054495A">
        <w:rPr>
          <w:rStyle w:val="CommentReference"/>
        </w:rPr>
        <w:commentReference w:id="89"/>
      </w:r>
      <w:r>
        <w:t xml:space="preserve"> ordination of vegetation plots with individually color-coded plots. Red – 2020 burned, green – 2020 unburned, blue – 2022 burned, and purple – 2022 unburned.</w:t>
      </w:r>
    </w:p>
    <w:p w14:paraId="4304C23C" w14:textId="77777777" w:rsidR="00BA0043" w:rsidRDefault="00BA0043" w:rsidP="00927603">
      <w:pPr>
        <w:spacing w:before="100" w:beforeAutospacing="1" w:after="100" w:afterAutospacing="1"/>
      </w:pPr>
    </w:p>
    <w:p w14:paraId="2ACA0B92" w14:textId="77777777" w:rsidR="0051725E" w:rsidRDefault="0051725E" w:rsidP="00927603">
      <w:pPr>
        <w:spacing w:before="100" w:beforeAutospacing="1" w:after="100" w:afterAutospacing="1"/>
      </w:pPr>
      <w:r>
        <w:br w:type="page"/>
      </w:r>
    </w:p>
    <w:p w14:paraId="74732260" w14:textId="1F80C9CA" w:rsidR="008E1B13" w:rsidRDefault="0054495A" w:rsidP="00927603">
      <w:pPr>
        <w:pStyle w:val="Bibliography"/>
        <w:spacing w:before="100" w:beforeAutospacing="1" w:after="100" w:afterAutospacing="1"/>
      </w:pPr>
      <w:r>
        <w:lastRenderedPageBreak/>
        <w:t xml:space="preserve">Abella, S. R., L. P. </w:t>
      </w:r>
      <w:proofErr w:type="spellStart"/>
      <w:r>
        <w:t>Chiquoine</w:t>
      </w:r>
      <w:proofErr w:type="spellEnd"/>
      <w:r>
        <w:t xml:space="preserve">, and C. H. Vanier. 2013. </w:t>
      </w:r>
      <w:hyperlink r:id="rId14">
        <w:r>
          <w:rPr>
            <w:rStyle w:val="Hyperlink"/>
          </w:rPr>
          <w:t>Characterizing soil seed banks and relationships to plant communities</w:t>
        </w:r>
      </w:hyperlink>
      <w:r>
        <w:t>. Plant Ecology 214:703–715.</w:t>
      </w:r>
    </w:p>
    <w:p w14:paraId="7FFAC398" w14:textId="77777777" w:rsidR="008E1B13" w:rsidRDefault="0054495A" w:rsidP="00927603">
      <w:pPr>
        <w:pStyle w:val="Bibliography"/>
        <w:spacing w:before="100" w:beforeAutospacing="1" w:after="100" w:afterAutospacing="1"/>
      </w:pPr>
      <w:bookmarkStart w:id="90" w:name="ref-Chiq2018"/>
      <w:bookmarkEnd w:id="86"/>
      <w:proofErr w:type="spellStart"/>
      <w:r>
        <w:t>Chiquoine</w:t>
      </w:r>
      <w:proofErr w:type="spellEnd"/>
      <w:r>
        <w:t xml:space="preserve">, L. P., and S. R. Abella. 2018. </w:t>
      </w:r>
      <w:hyperlink r:id="rId15">
        <w:r>
          <w:rPr>
            <w:rStyle w:val="Hyperlink"/>
          </w:rPr>
          <w:t>Soil seed bank assay methods influence interpretation of non-native plant management</w:t>
        </w:r>
      </w:hyperlink>
      <w:r>
        <w:t>. Applied Vegetation Science 21:626–635.</w:t>
      </w:r>
    </w:p>
    <w:p w14:paraId="522E8ED6" w14:textId="77777777" w:rsidR="008E1B13" w:rsidRDefault="0054495A" w:rsidP="00927603">
      <w:pPr>
        <w:pStyle w:val="Bibliography"/>
        <w:spacing w:before="100" w:beforeAutospacing="1" w:after="100" w:afterAutospacing="1"/>
      </w:pPr>
      <w:bookmarkStart w:id="91" w:name="ref-Hame1990"/>
      <w:bookmarkEnd w:id="90"/>
      <w:r>
        <w:t xml:space="preserve">Hamel, P., and P. Somers. 1990. Vegetation analysis report: </w:t>
      </w:r>
      <w:proofErr w:type="gramStart"/>
      <w:r>
        <w:t>Roan mountain</w:t>
      </w:r>
      <w:proofErr w:type="gramEnd"/>
      <w:r>
        <w:t xml:space="preserve"> grassy balds. Challenge Cost Share Project.:25.</w:t>
      </w:r>
    </w:p>
    <w:p w14:paraId="5F2A81E1" w14:textId="77777777" w:rsidR="008E1B13" w:rsidRDefault="0054495A" w:rsidP="00927603">
      <w:pPr>
        <w:pStyle w:val="Bibliography"/>
        <w:spacing w:before="100" w:beforeAutospacing="1" w:after="100" w:afterAutospacing="1"/>
      </w:pPr>
      <w:bookmarkStart w:id="92" w:name="ref-PCORD6"/>
      <w:bookmarkEnd w:id="91"/>
      <w:r>
        <w:t xml:space="preserve">McCune, B., and M. J. </w:t>
      </w:r>
      <w:proofErr w:type="spellStart"/>
      <w:r>
        <w:t>Medfford</w:t>
      </w:r>
      <w:proofErr w:type="spellEnd"/>
      <w:r>
        <w:t xml:space="preserve">. 2011. </w:t>
      </w:r>
      <w:hyperlink r:id="rId16">
        <w:r>
          <w:rPr>
            <w:rStyle w:val="Hyperlink"/>
          </w:rPr>
          <w:t xml:space="preserve">PC-ORD. </w:t>
        </w:r>
        <w:proofErr w:type="spellStart"/>
        <w:r>
          <w:rPr>
            <w:rStyle w:val="Hyperlink"/>
          </w:rPr>
          <w:t>Multivartiate</w:t>
        </w:r>
        <w:proofErr w:type="spellEnd"/>
        <w:r>
          <w:rPr>
            <w:rStyle w:val="Hyperlink"/>
          </w:rPr>
          <w:t xml:space="preserve"> analysis of ecological data. Version 7</w:t>
        </w:r>
      </w:hyperlink>
      <w:r>
        <w:t xml:space="preserve">. </w:t>
      </w:r>
      <w:proofErr w:type="spellStart"/>
      <w:r>
        <w:t>MjM</w:t>
      </w:r>
      <w:proofErr w:type="spellEnd"/>
      <w:r>
        <w:t xml:space="preserve"> Software Design, Gleneden Beach, Oregon, USA.</w:t>
      </w:r>
    </w:p>
    <w:p w14:paraId="7CC58248" w14:textId="77777777" w:rsidR="008E1B13" w:rsidRDefault="0054495A" w:rsidP="00927603">
      <w:pPr>
        <w:pStyle w:val="Bibliography"/>
        <w:spacing w:before="100" w:beforeAutospacing="1" w:after="100" w:afterAutospacing="1"/>
      </w:pPr>
      <w:bookmarkStart w:id="93" w:name="ref-Murd1986"/>
      <w:bookmarkEnd w:id="92"/>
      <w:r>
        <w:t xml:space="preserve">Murdock, N. A. 1986. Evaluation of management techniques on a southern </w:t>
      </w:r>
      <w:proofErr w:type="spellStart"/>
      <w:r>
        <w:t>appalachian</w:t>
      </w:r>
      <w:proofErr w:type="spellEnd"/>
      <w:r>
        <w:t xml:space="preserve"> bald. Unpublished M.S. Thesis. Western Carolina University. 62 pp.</w:t>
      </w:r>
    </w:p>
    <w:p w14:paraId="4023F36D" w14:textId="77777777" w:rsidR="008E1B13" w:rsidRDefault="0054495A" w:rsidP="00927603">
      <w:pPr>
        <w:pStyle w:val="Bibliography"/>
        <w:spacing w:before="100" w:beforeAutospacing="1" w:after="100" w:afterAutospacing="1"/>
      </w:pPr>
      <w:bookmarkStart w:id="94" w:name="ref-Pric2010"/>
      <w:bookmarkEnd w:id="93"/>
      <w:r>
        <w:t xml:space="preserve">Price, J. N., B. R. Wright, C. L. Gross, and W. R. D. B. Whalley. 2010. </w:t>
      </w:r>
      <w:hyperlink r:id="rId17">
        <w:r>
          <w:rPr>
            <w:rStyle w:val="Hyperlink"/>
          </w:rPr>
          <w:t>Comparison of seedling emergence and seed extraction techniques for estimating the composition of soil seed banks</w:t>
        </w:r>
      </w:hyperlink>
      <w:r>
        <w:t>. Methods in Ecology and Evolution 1:151–157.</w:t>
      </w:r>
    </w:p>
    <w:p w14:paraId="3E3E6C66" w14:textId="77777777" w:rsidR="008E1B13" w:rsidRDefault="0054495A" w:rsidP="00927603">
      <w:pPr>
        <w:pStyle w:val="Bibliography"/>
        <w:spacing w:before="100" w:beforeAutospacing="1" w:after="100" w:afterAutospacing="1"/>
      </w:pPr>
      <w:bookmarkStart w:id="95" w:name="ref-Stok2022"/>
      <w:bookmarkEnd w:id="94"/>
      <w:r>
        <w:t xml:space="preserve">Stokes, C., and J. L. Horton. 2022. </w:t>
      </w:r>
      <w:hyperlink r:id="rId18">
        <w:r>
          <w:rPr>
            <w:rStyle w:val="Hyperlink"/>
          </w:rPr>
          <w:t>Effects of grassy bald management on plant community composition within the roan mountain massif</w:t>
        </w:r>
      </w:hyperlink>
      <w:r>
        <w:t>. Castanea 87:105–120.</w:t>
      </w:r>
      <w:bookmarkEnd w:id="65"/>
      <w:bookmarkEnd w:id="87"/>
      <w:bookmarkEnd w:id="95"/>
    </w:p>
    <w:sectPr w:rsidR="008E1B1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onymous" w:date="2023-08-15T14:42:00Z" w:initials="anon">
    <w:p w14:paraId="1A732A6E" w14:textId="19723CCC" w:rsidR="000E5BFF" w:rsidRDefault="000E5BFF">
      <w:pPr>
        <w:pStyle w:val="CommentText"/>
      </w:pPr>
      <w:r>
        <w:rPr>
          <w:rStyle w:val="CommentReference"/>
        </w:rPr>
        <w:annotationRef/>
      </w:r>
      <w:r>
        <w:t>should these be more precise (longer numerical value)?</w:t>
      </w:r>
    </w:p>
  </w:comment>
  <w:comment w:id="6" w:author="John Hillert" w:date="2023-08-19T15:28:00Z" w:initials="JH">
    <w:p w14:paraId="37DC5DD0" w14:textId="77777777" w:rsidR="009E0CD4" w:rsidRDefault="009E0CD4" w:rsidP="003E392F">
      <w:pPr>
        <w:pStyle w:val="CommentText"/>
      </w:pPr>
      <w:r>
        <w:rPr>
          <w:rStyle w:val="CommentReference"/>
        </w:rPr>
        <w:annotationRef/>
      </w:r>
      <w:r>
        <w:t>Done</w:t>
      </w:r>
    </w:p>
  </w:comment>
  <w:comment w:id="7" w:author="anonymous" w:date="2023-08-15T14:42:00Z" w:initials="anon">
    <w:p w14:paraId="4E932B96" w14:textId="1F8926B0" w:rsidR="000E5BFF" w:rsidRDefault="000E5BFF">
      <w:pPr>
        <w:pStyle w:val="CommentText"/>
      </w:pPr>
      <w:r>
        <w:rPr>
          <w:rStyle w:val="CommentReference"/>
        </w:rPr>
        <w:annotationRef/>
      </w:r>
      <w:r>
        <w:t xml:space="preserve">This is awkward. Perhaps “In 2020, Stokes and Horton (2022) surveyed the balds of Carver’s Gap using methods from Hamel and Somers (1990) and mUrdock (1986) to assess the effects of 30 years of management by mowing. </w:t>
      </w:r>
    </w:p>
  </w:comment>
  <w:comment w:id="8" w:author="John Hillert" w:date="2023-08-19T15:28:00Z" w:initials="JH">
    <w:p w14:paraId="1BFFD0AF" w14:textId="77777777" w:rsidR="009E0CD4" w:rsidRDefault="009E0CD4" w:rsidP="008C3679">
      <w:pPr>
        <w:pStyle w:val="CommentText"/>
      </w:pPr>
      <w:r>
        <w:rPr>
          <w:rStyle w:val="CommentReference"/>
        </w:rPr>
        <w:annotationRef/>
      </w:r>
      <w:r>
        <w:t>done</w:t>
      </w:r>
    </w:p>
  </w:comment>
  <w:comment w:id="12" w:author="anonymous" w:date="2023-08-15T14:44:00Z" w:initials="anon">
    <w:p w14:paraId="374E5900" w14:textId="62B4D331" w:rsidR="000E5BFF" w:rsidRDefault="000E5BFF">
      <w:pPr>
        <w:pStyle w:val="CommentText"/>
      </w:pPr>
      <w:r>
        <w:rPr>
          <w:rStyle w:val="CommentReference"/>
        </w:rPr>
        <w:annotationRef/>
      </w:r>
      <w:r>
        <w:t>This section is a bit confusing as written. I think you can clarify things, by briefly summarizing the experimental design in Horton and Stokes (# of plots along transects) then describing your subset of that (resampling the plots on four of these transects with # of burned and # unburned. Then describe the sampling method.</w:t>
      </w:r>
    </w:p>
  </w:comment>
  <w:comment w:id="13" w:author="John Hillert" w:date="2023-08-19T15:33:00Z" w:initials="JH">
    <w:p w14:paraId="747FA361" w14:textId="77777777" w:rsidR="009E0CD4" w:rsidRDefault="009E0CD4" w:rsidP="00184EB9">
      <w:pPr>
        <w:pStyle w:val="CommentText"/>
      </w:pPr>
      <w:r>
        <w:rPr>
          <w:rStyle w:val="CommentReference"/>
        </w:rPr>
        <w:annotationRef/>
      </w:r>
      <w:r>
        <w:t>Done</w:t>
      </w:r>
    </w:p>
  </w:comment>
  <w:comment w:id="16" w:author="anonymous" w:date="2023-08-15T14:55:00Z" w:initials="anon">
    <w:p w14:paraId="3CA43F24" w14:textId="69109445" w:rsidR="00546C2F" w:rsidRDefault="00546C2F">
      <w:pPr>
        <w:pStyle w:val="CommentText"/>
      </w:pPr>
      <w:r>
        <w:rPr>
          <w:rStyle w:val="CommentReference"/>
        </w:rPr>
        <w:annotationRef/>
      </w:r>
      <w:r>
        <w:t>are these the ones that fell by the wayside? If so, remove</w:t>
      </w:r>
    </w:p>
  </w:comment>
  <w:comment w:id="17" w:author="John Hillert" w:date="2023-08-19T15:33:00Z" w:initials="JH">
    <w:p w14:paraId="14D01E5F" w14:textId="77777777" w:rsidR="009E0CD4" w:rsidRDefault="009E0CD4" w:rsidP="00B86D1A">
      <w:pPr>
        <w:pStyle w:val="CommentText"/>
      </w:pPr>
      <w:r>
        <w:rPr>
          <w:rStyle w:val="CommentReference"/>
        </w:rPr>
        <w:annotationRef/>
      </w:r>
      <w:r>
        <w:t>Done</w:t>
      </w:r>
    </w:p>
  </w:comment>
  <w:comment w:id="18" w:author="anonymous" w:date="2023-08-15T14:46:00Z" w:initials="anon">
    <w:p w14:paraId="6EC2238B" w14:textId="23B68C82" w:rsidR="000E5BFF" w:rsidRDefault="000E5BFF">
      <w:pPr>
        <w:pStyle w:val="CommentText"/>
      </w:pPr>
      <w:r>
        <w:rPr>
          <w:rStyle w:val="CommentReference"/>
        </w:rPr>
        <w:annotationRef/>
      </w:r>
      <w:r>
        <w:t>Italicize throughout</w:t>
      </w:r>
    </w:p>
  </w:comment>
  <w:comment w:id="19" w:author="John Hillert" w:date="2023-08-19T15:33:00Z" w:initials="JH">
    <w:p w14:paraId="562B850F" w14:textId="77777777" w:rsidR="009E0CD4" w:rsidRDefault="009E0CD4" w:rsidP="00225DB4">
      <w:pPr>
        <w:pStyle w:val="CommentText"/>
      </w:pPr>
      <w:r>
        <w:rPr>
          <w:rStyle w:val="CommentReference"/>
        </w:rPr>
        <w:annotationRef/>
      </w:r>
      <w:r>
        <w:t>Done</w:t>
      </w:r>
    </w:p>
  </w:comment>
  <w:comment w:id="21" w:author="anonymous" w:date="2023-08-15T14:46:00Z" w:initials="anon">
    <w:p w14:paraId="1AD9035A" w14:textId="46B678A1" w:rsidR="000E5BFF" w:rsidRPr="000E5BFF" w:rsidRDefault="000E5BFF">
      <w:pPr>
        <w:pStyle w:val="CommentText"/>
      </w:pPr>
      <w:r>
        <w:rPr>
          <w:rStyle w:val="CommentReference"/>
        </w:rPr>
        <w:annotationRef/>
      </w:r>
      <w:r>
        <w:t xml:space="preserve">I think you need to justify the use of </w:t>
      </w:r>
      <w:r>
        <w:rPr>
          <w:i/>
          <w:iCs/>
        </w:rPr>
        <w:t>Rubus</w:t>
      </w:r>
      <w:r>
        <w:t xml:space="preserve"> cover as the factor determining the experimental treatments. This may be in the introduction, but may need to be mentioned here also </w:t>
      </w:r>
    </w:p>
  </w:comment>
  <w:comment w:id="22" w:author="anonymous" w:date="2023-08-15T14:47:00Z" w:initials="anon">
    <w:p w14:paraId="15932B13" w14:textId="1CA29DC1" w:rsidR="000E5BFF" w:rsidRDefault="000E5BFF">
      <w:pPr>
        <w:pStyle w:val="CommentText"/>
      </w:pPr>
      <w:r>
        <w:rPr>
          <w:rStyle w:val="CommentReference"/>
        </w:rPr>
        <w:annotationRef/>
      </w:r>
      <w:r>
        <w:t>?? need to add manufacturer and address</w:t>
      </w:r>
    </w:p>
  </w:comment>
  <w:comment w:id="23" w:author="John Hillert" w:date="2023-08-19T15:34:00Z" w:initials="JH">
    <w:p w14:paraId="79391DBF" w14:textId="77777777" w:rsidR="009E0CD4" w:rsidRDefault="009E0CD4" w:rsidP="00594F1C">
      <w:pPr>
        <w:pStyle w:val="CommentText"/>
      </w:pPr>
      <w:r>
        <w:rPr>
          <w:rStyle w:val="CommentReference"/>
        </w:rPr>
        <w:annotationRef/>
      </w:r>
      <w:r>
        <w:t>Done</w:t>
      </w:r>
    </w:p>
  </w:comment>
  <w:comment w:id="24" w:author="anonymous" w:date="2023-08-15T14:48:00Z" w:initials="anon">
    <w:p w14:paraId="258AA572" w14:textId="061D98F3" w:rsidR="000E5BFF" w:rsidRDefault="000E5BFF">
      <w:pPr>
        <w:pStyle w:val="CommentText"/>
      </w:pPr>
      <w:r>
        <w:rPr>
          <w:rStyle w:val="CommentReference"/>
        </w:rPr>
        <w:annotationRef/>
      </w:r>
      <w:r>
        <w:t>cold stratify?</w:t>
      </w:r>
    </w:p>
  </w:comment>
  <w:comment w:id="25" w:author="John Hillert" w:date="2023-08-19T15:34:00Z" w:initials="JH">
    <w:p w14:paraId="79E951E5" w14:textId="77777777" w:rsidR="009E0CD4" w:rsidRDefault="009E0CD4" w:rsidP="002E2FC7">
      <w:pPr>
        <w:pStyle w:val="CommentText"/>
      </w:pPr>
      <w:r>
        <w:rPr>
          <w:rStyle w:val="CommentReference"/>
        </w:rPr>
        <w:annotationRef/>
      </w:r>
      <w:r>
        <w:t>Done</w:t>
      </w:r>
    </w:p>
  </w:comment>
  <w:comment w:id="27" w:author="anonymous" w:date="2023-08-15T14:54:00Z" w:initials="anon">
    <w:p w14:paraId="0E9EF686" w14:textId="076BF6B2" w:rsidR="00546C2F" w:rsidRDefault="00546C2F">
      <w:pPr>
        <w:pStyle w:val="CommentText"/>
      </w:pPr>
      <w:r>
        <w:rPr>
          <w:rStyle w:val="CommentReference"/>
        </w:rPr>
        <w:annotationRef/>
      </w:r>
      <w:r>
        <w:t>this was a continuation of the seed bank samples that were moved outside in December 2022, not additional samples, correct?</w:t>
      </w:r>
    </w:p>
  </w:comment>
  <w:comment w:id="30" w:author="anonymous" w:date="2023-08-15T14:56:00Z" w:initials="anon">
    <w:p w14:paraId="2C61D9DB" w14:textId="4D3FAB4F" w:rsidR="00546C2F" w:rsidRDefault="00546C2F">
      <w:pPr>
        <w:pStyle w:val="CommentText"/>
      </w:pPr>
      <w:r>
        <w:rPr>
          <w:rStyle w:val="CommentReference"/>
        </w:rPr>
        <w:annotationRef/>
      </w:r>
      <w:r>
        <w:t>this is removing seeds from sampled soil? May want to elaborate on this.</w:t>
      </w:r>
    </w:p>
  </w:comment>
  <w:comment w:id="31" w:author="anonymous" w:date="2023-08-15T14:55:00Z" w:initials="anon">
    <w:p w14:paraId="1C4D247B" w14:textId="6F8DC23F" w:rsidR="00546C2F" w:rsidRDefault="00546C2F">
      <w:pPr>
        <w:pStyle w:val="CommentText"/>
      </w:pPr>
      <w:r>
        <w:rPr>
          <w:rStyle w:val="CommentReference"/>
        </w:rPr>
        <w:annotationRef/>
      </w:r>
      <w:r>
        <w:t>“seed” extraction?</w:t>
      </w:r>
    </w:p>
  </w:comment>
  <w:comment w:id="32" w:author="John Hillert" w:date="2023-08-19T15:44:00Z" w:initials="JH">
    <w:p w14:paraId="13D1A024" w14:textId="77777777" w:rsidR="006E0571" w:rsidRDefault="006E0571" w:rsidP="00BE1EE9">
      <w:pPr>
        <w:pStyle w:val="CommentText"/>
      </w:pPr>
      <w:r>
        <w:rPr>
          <w:rStyle w:val="CommentReference"/>
        </w:rPr>
        <w:annotationRef/>
      </w:r>
      <w:r>
        <w:t>Done</w:t>
      </w:r>
    </w:p>
  </w:comment>
  <w:comment w:id="33" w:author="anonymous" w:date="2023-08-15T14:57:00Z" w:initials="anon">
    <w:p w14:paraId="1E9BCDBE" w14:textId="06E400D5" w:rsidR="00546C2F" w:rsidRDefault="00546C2F">
      <w:pPr>
        <w:pStyle w:val="CommentText"/>
      </w:pPr>
      <w:r>
        <w:rPr>
          <w:rStyle w:val="CommentReference"/>
        </w:rPr>
        <w:annotationRef/>
      </w:r>
      <w:r>
        <w:t>this is kind of redundant, as you mentioned that these were sampled in January above. Perhaps remove that above statement and reorganize this second set of seedbank samples a little better. describe sampling time, then the revised method of processing, But only if you have data from these. If not, then remove.</w:t>
      </w:r>
    </w:p>
  </w:comment>
  <w:comment w:id="34" w:author="anonymous" w:date="2023-08-15T14:58:00Z" w:initials="anon">
    <w:p w14:paraId="767042FF" w14:textId="2169B867" w:rsidR="00546C2F" w:rsidRDefault="00546C2F">
      <w:pPr>
        <w:pStyle w:val="CommentText"/>
      </w:pPr>
      <w:r>
        <w:rPr>
          <w:rStyle w:val="CommentReference"/>
        </w:rPr>
        <w:annotationRef/>
      </w:r>
      <w:r>
        <w:t>metric!</w:t>
      </w:r>
    </w:p>
  </w:comment>
  <w:comment w:id="35" w:author="John Hillert" w:date="2023-08-19T15:45:00Z" w:initials="JH">
    <w:p w14:paraId="0E5E6043" w14:textId="77777777" w:rsidR="006E0571" w:rsidRDefault="006E0571" w:rsidP="00771A94">
      <w:pPr>
        <w:pStyle w:val="CommentText"/>
      </w:pPr>
      <w:r>
        <w:rPr>
          <w:rStyle w:val="CommentReference"/>
        </w:rPr>
        <w:annotationRef/>
      </w:r>
      <w:r>
        <w:t>Done</w:t>
      </w:r>
    </w:p>
  </w:comment>
  <w:comment w:id="37" w:author="anonymous" w:date="2023-08-15T14:58:00Z" w:initials="anon">
    <w:p w14:paraId="290D4E4B" w14:textId="128B8068" w:rsidR="00546C2F" w:rsidRDefault="00546C2F">
      <w:pPr>
        <w:pStyle w:val="CommentText"/>
      </w:pPr>
      <w:r>
        <w:rPr>
          <w:rStyle w:val="CommentReference"/>
        </w:rPr>
        <w:annotationRef/>
      </w:r>
      <w:r>
        <w:t>we have not seedling emergence data from 2020 for which to compare. Revise.</w:t>
      </w:r>
    </w:p>
  </w:comment>
  <w:comment w:id="38" w:author="John Hillert" w:date="2023-08-19T15:56:00Z" w:initials="JH">
    <w:p w14:paraId="3D151E3D" w14:textId="77777777" w:rsidR="003F45DF" w:rsidRDefault="003F45DF" w:rsidP="00AC67A6">
      <w:pPr>
        <w:pStyle w:val="CommentText"/>
      </w:pPr>
      <w:r>
        <w:rPr>
          <w:rStyle w:val="CommentReference"/>
        </w:rPr>
        <w:annotationRef/>
      </w:r>
      <w:r>
        <w:t>Done</w:t>
      </w:r>
    </w:p>
  </w:comment>
  <w:comment w:id="39" w:author="anonymous" w:date="2023-08-15T14:59:00Z" w:initials="anon">
    <w:p w14:paraId="5F727D6E" w14:textId="68E7C379" w:rsidR="00546C2F" w:rsidRDefault="00546C2F">
      <w:pPr>
        <w:pStyle w:val="CommentText"/>
      </w:pPr>
      <w:r>
        <w:rPr>
          <w:rStyle w:val="CommentReference"/>
        </w:rPr>
        <w:annotationRef/>
      </w:r>
      <w:r>
        <w:t xml:space="preserve">this seems unnecessary here, as this should be explained in the introduction. Describe the analyses here. </w:t>
      </w:r>
    </w:p>
  </w:comment>
  <w:comment w:id="40" w:author="John Hillert" w:date="2023-08-19T15:56:00Z" w:initials="JH">
    <w:p w14:paraId="46A63E83" w14:textId="77777777" w:rsidR="003F45DF" w:rsidRDefault="003F45DF" w:rsidP="00DC0CF7">
      <w:pPr>
        <w:pStyle w:val="CommentText"/>
      </w:pPr>
      <w:r>
        <w:rPr>
          <w:rStyle w:val="CommentReference"/>
        </w:rPr>
        <w:annotationRef/>
      </w:r>
      <w:r>
        <w:t>Done</w:t>
      </w:r>
    </w:p>
  </w:comment>
  <w:comment w:id="41" w:author="anonymous" w:date="2023-08-15T14:59:00Z" w:initials="anon">
    <w:p w14:paraId="262362F3" w14:textId="6649F430" w:rsidR="00546C2F" w:rsidRDefault="00546C2F">
      <w:pPr>
        <w:pStyle w:val="CommentText"/>
      </w:pPr>
      <w:r>
        <w:rPr>
          <w:rStyle w:val="CommentReference"/>
        </w:rPr>
        <w:annotationRef/>
      </w:r>
      <w:r>
        <w:t>how many items in the cover dataset for each plot?</w:t>
      </w:r>
    </w:p>
  </w:comment>
  <w:comment w:id="42" w:author="anonymous" w:date="2023-08-15T15:00:00Z" w:initials="anon">
    <w:p w14:paraId="2B852099" w14:textId="1ECDF551" w:rsidR="00546C2F" w:rsidRDefault="00546C2F">
      <w:pPr>
        <w:pStyle w:val="CommentText"/>
      </w:pPr>
      <w:r>
        <w:rPr>
          <w:rStyle w:val="CommentReference"/>
        </w:rPr>
        <w:annotationRef/>
      </w:r>
      <w:r>
        <w:t>species or cover classes (e.g. grass)?</w:t>
      </w:r>
    </w:p>
  </w:comment>
  <w:comment w:id="43" w:author="John Hillert" w:date="2023-08-19T15:57:00Z" w:initials="JH">
    <w:p w14:paraId="2CBD042B" w14:textId="77777777" w:rsidR="003F45DF" w:rsidRDefault="003F45DF" w:rsidP="00567088">
      <w:pPr>
        <w:pStyle w:val="CommentText"/>
      </w:pPr>
      <w:r>
        <w:rPr>
          <w:rStyle w:val="CommentReference"/>
        </w:rPr>
        <w:annotationRef/>
      </w:r>
      <w:r>
        <w:t>dona</w:t>
      </w:r>
    </w:p>
  </w:comment>
  <w:comment w:id="45" w:author="anonymous" w:date="2023-08-15T15:01:00Z" w:initials="anon">
    <w:p w14:paraId="3D12E549" w14:textId="0E0D4819" w:rsidR="00546C2F" w:rsidRDefault="00546C2F">
      <w:pPr>
        <w:pStyle w:val="CommentText"/>
      </w:pPr>
      <w:r>
        <w:rPr>
          <w:rStyle w:val="CommentReference"/>
        </w:rPr>
        <w:annotationRef/>
      </w:r>
      <w:r>
        <w:t>data is plural</w:t>
      </w:r>
    </w:p>
  </w:comment>
  <w:comment w:id="46" w:author="John Hillert" w:date="2023-08-19T15:57:00Z" w:initials="JH">
    <w:p w14:paraId="3E3E6492" w14:textId="77777777" w:rsidR="003F45DF" w:rsidRDefault="003F45DF" w:rsidP="001A1CC9">
      <w:pPr>
        <w:pStyle w:val="CommentText"/>
      </w:pPr>
      <w:r>
        <w:rPr>
          <w:rStyle w:val="CommentReference"/>
        </w:rPr>
        <w:annotationRef/>
      </w:r>
      <w:r>
        <w:t>done</w:t>
      </w:r>
    </w:p>
  </w:comment>
  <w:comment w:id="49" w:author="anonymous" w:date="2023-08-15T15:01:00Z" w:initials="anon">
    <w:p w14:paraId="5F970FCF" w14:textId="25610440" w:rsidR="00546C2F" w:rsidRDefault="00546C2F">
      <w:pPr>
        <w:pStyle w:val="CommentText"/>
      </w:pPr>
      <w:r>
        <w:rPr>
          <w:rStyle w:val="CommentReference"/>
        </w:rPr>
        <w:annotationRef/>
      </w:r>
      <w:r>
        <w:t>??</w:t>
      </w:r>
    </w:p>
  </w:comment>
  <w:comment w:id="50" w:author="John Hillert" w:date="2023-08-19T15:58:00Z" w:initials="JH">
    <w:p w14:paraId="7DBAC79D" w14:textId="77777777" w:rsidR="003F45DF" w:rsidRDefault="003F45DF" w:rsidP="006E103E">
      <w:pPr>
        <w:pStyle w:val="CommentText"/>
      </w:pPr>
      <w:r>
        <w:rPr>
          <w:rStyle w:val="CommentReference"/>
        </w:rPr>
        <w:annotationRef/>
      </w:r>
      <w:r>
        <w:t>done</w:t>
      </w:r>
    </w:p>
  </w:comment>
  <w:comment w:id="51" w:author="anonymous" w:date="2023-08-15T15:02:00Z" w:initials="anon">
    <w:p w14:paraId="0CB672DE" w14:textId="2F07DB5D" w:rsidR="00546C2F" w:rsidRDefault="00546C2F">
      <w:pPr>
        <w:pStyle w:val="CommentText"/>
      </w:pPr>
      <w:r>
        <w:rPr>
          <w:rStyle w:val="CommentReference"/>
        </w:rPr>
        <w:annotationRef/>
      </w:r>
      <w:r>
        <w:t>one tailed or two tailed?</w:t>
      </w:r>
    </w:p>
  </w:comment>
  <w:comment w:id="52" w:author="John Hillert" w:date="2023-08-19T15:59:00Z" w:initials="JH">
    <w:p w14:paraId="4D8A3F6B" w14:textId="77777777" w:rsidR="003F45DF" w:rsidRDefault="003F45DF" w:rsidP="00300616">
      <w:pPr>
        <w:pStyle w:val="CommentText"/>
      </w:pPr>
      <w:r>
        <w:rPr>
          <w:rStyle w:val="CommentReference"/>
        </w:rPr>
        <w:annotationRef/>
      </w:r>
      <w:r>
        <w:t>done</w:t>
      </w:r>
    </w:p>
  </w:comment>
  <w:comment w:id="55" w:author="anonymous" w:date="2023-08-15T15:02:00Z" w:initials="anon">
    <w:p w14:paraId="2D882701" w14:textId="31D1904A" w:rsidR="00546C2F" w:rsidRDefault="00546C2F">
      <w:pPr>
        <w:pStyle w:val="CommentText"/>
      </w:pPr>
      <w:r>
        <w:rPr>
          <w:rStyle w:val="CommentReference"/>
        </w:rPr>
        <w:annotationRef/>
      </w:r>
      <w:r>
        <w:t>germinants?</w:t>
      </w:r>
    </w:p>
  </w:comment>
  <w:comment w:id="56" w:author="John Hillert" w:date="2023-08-19T16:00:00Z" w:initials="JH">
    <w:p w14:paraId="014C26F6" w14:textId="77777777" w:rsidR="003F45DF" w:rsidRDefault="003F45DF" w:rsidP="00D93E7C">
      <w:pPr>
        <w:pStyle w:val="CommentText"/>
      </w:pPr>
      <w:r>
        <w:rPr>
          <w:rStyle w:val="CommentReference"/>
        </w:rPr>
        <w:annotationRef/>
      </w:r>
      <w:r>
        <w:t>done</w:t>
      </w:r>
    </w:p>
  </w:comment>
  <w:comment w:id="57" w:author="anonymous" w:date="2023-08-15T15:03:00Z" w:initials="anon">
    <w:p w14:paraId="4BC7951C" w14:textId="5725741A" w:rsidR="00546C2F" w:rsidRDefault="00546C2F">
      <w:pPr>
        <w:pStyle w:val="CommentText"/>
      </w:pPr>
      <w:r>
        <w:rPr>
          <w:rStyle w:val="CommentReference"/>
        </w:rPr>
        <w:annotationRef/>
      </w:r>
      <w:r>
        <w:t xml:space="preserve">Shannon diversity index was calculated </w:t>
      </w:r>
      <w:r w:rsidR="00C1040A">
        <w:t>??  Did you do this from bulk data or for each core/tray to get mean values for burned and unburned and a metric that could be tested statistically?</w:t>
      </w:r>
    </w:p>
  </w:comment>
  <w:comment w:id="59" w:author="anonymous" w:date="2023-08-15T15:04:00Z" w:initials="anon">
    <w:p w14:paraId="15052218" w14:textId="37B9803B" w:rsidR="00C1040A" w:rsidRDefault="00C1040A">
      <w:pPr>
        <w:pStyle w:val="CommentText"/>
      </w:pPr>
      <w:r>
        <w:rPr>
          <w:rStyle w:val="CommentReference"/>
        </w:rPr>
        <w:annotationRef/>
      </w:r>
      <w:r>
        <w:t>should use symbol at first mention</w:t>
      </w:r>
    </w:p>
  </w:comment>
  <w:comment w:id="60" w:author="anonymous" w:date="2023-08-15T15:05:00Z" w:initials="anon">
    <w:p w14:paraId="28CFEEF2" w14:textId="5802125B" w:rsidR="00C1040A" w:rsidRDefault="00C1040A">
      <w:pPr>
        <w:pStyle w:val="CommentText"/>
      </w:pPr>
      <w:r>
        <w:rPr>
          <w:rStyle w:val="CommentReference"/>
        </w:rPr>
        <w:annotationRef/>
      </w:r>
      <w:r>
        <w:t>index</w:t>
      </w:r>
    </w:p>
  </w:comment>
  <w:comment w:id="61" w:author="John Hillert" w:date="2023-08-19T16:05:00Z" w:initials="JH">
    <w:p w14:paraId="58D94473" w14:textId="77777777" w:rsidR="003F45DF" w:rsidRDefault="003F45DF" w:rsidP="00CF359C">
      <w:pPr>
        <w:pStyle w:val="CommentText"/>
      </w:pPr>
      <w:r>
        <w:rPr>
          <w:rStyle w:val="CommentReference"/>
        </w:rPr>
        <w:annotationRef/>
      </w:r>
      <w:r>
        <w:t>done</w:t>
      </w:r>
    </w:p>
  </w:comment>
  <w:comment w:id="64" w:author="anonymous" w:date="2023-08-15T15:06:00Z" w:initials="anon">
    <w:p w14:paraId="5E918F92" w14:textId="7F862DED" w:rsidR="00C1040A" w:rsidRDefault="00C1040A">
      <w:pPr>
        <w:pStyle w:val="CommentText"/>
      </w:pPr>
      <w:r>
        <w:rPr>
          <w:rStyle w:val="CommentReference"/>
        </w:rPr>
        <w:annotationRef/>
      </w:r>
      <w:r>
        <w:t>this seems very out of place</w:t>
      </w:r>
    </w:p>
  </w:comment>
  <w:comment w:id="66" w:author="anonymous" w:date="2023-08-15T15:11:00Z" w:initials="anon">
    <w:p w14:paraId="77810DD2" w14:textId="207E61FF" w:rsidR="00886E94" w:rsidRDefault="00886E94">
      <w:pPr>
        <w:pStyle w:val="CommentText"/>
      </w:pPr>
      <w:r>
        <w:rPr>
          <w:rStyle w:val="CommentReference"/>
        </w:rPr>
        <w:annotationRef/>
      </w:r>
      <w:r>
        <w:t>is there a test statistic that goes along with this p-value?</w:t>
      </w:r>
    </w:p>
  </w:comment>
  <w:comment w:id="67" w:author="anonymous" w:date="2023-08-15T15:12:00Z" w:initials="anon">
    <w:p w14:paraId="2B822D7C" w14:textId="33EF72E5" w:rsidR="00886E94" w:rsidRDefault="00886E94">
      <w:pPr>
        <w:pStyle w:val="CommentText"/>
      </w:pPr>
      <w:r>
        <w:rPr>
          <w:rStyle w:val="CommentReference"/>
        </w:rPr>
        <w:annotationRef/>
      </w:r>
      <w:r>
        <w:t>what do these distances mean?</w:t>
      </w:r>
    </w:p>
  </w:comment>
  <w:comment w:id="68" w:author="anonymous" w:date="2023-08-15T15:12:00Z" w:initials="anon">
    <w:p w14:paraId="04178407" w14:textId="23807FAB" w:rsidR="00886E94" w:rsidRDefault="00886E94">
      <w:pPr>
        <w:pStyle w:val="CommentText"/>
      </w:pPr>
      <w:r>
        <w:rPr>
          <w:rStyle w:val="CommentReference"/>
        </w:rPr>
        <w:annotationRef/>
      </w:r>
      <w:r>
        <w:t>how is there little difference between groups with the p-value is so low?</w:t>
      </w:r>
    </w:p>
  </w:comment>
  <w:comment w:id="69" w:author="anonymous" w:date="2023-08-15T15:13:00Z" w:initials="anon">
    <w:p w14:paraId="13AE770D" w14:textId="2FB1D670" w:rsidR="00886E94" w:rsidRDefault="00886E94">
      <w:pPr>
        <w:pStyle w:val="CommentText"/>
      </w:pPr>
      <w:r>
        <w:rPr>
          <w:rStyle w:val="CommentReference"/>
        </w:rPr>
        <w:annotationRef/>
      </w:r>
      <w:r>
        <w:t>bare rock cover?</w:t>
      </w:r>
    </w:p>
  </w:comment>
  <w:comment w:id="70" w:author="John Hillert" w:date="2023-08-19T16:10:00Z" w:initials="JH">
    <w:p w14:paraId="4D80AF9C" w14:textId="77777777" w:rsidR="00160505" w:rsidRDefault="00160505" w:rsidP="00D310BD">
      <w:pPr>
        <w:pStyle w:val="CommentText"/>
      </w:pPr>
      <w:r>
        <w:rPr>
          <w:rStyle w:val="CommentReference"/>
        </w:rPr>
        <w:annotationRef/>
      </w:r>
      <w:r>
        <w:t>done</w:t>
      </w:r>
    </w:p>
  </w:comment>
  <w:comment w:id="71" w:author="anonymous" w:date="2023-08-15T15:13:00Z" w:initials="anon">
    <w:p w14:paraId="3E68541C" w14:textId="69E99D55" w:rsidR="0054495A" w:rsidRDefault="0054495A">
      <w:pPr>
        <w:pStyle w:val="CommentText"/>
      </w:pPr>
      <w:r>
        <w:rPr>
          <w:rStyle w:val="CommentReference"/>
        </w:rPr>
        <w:annotationRef/>
      </w:r>
      <w:r>
        <w:t>spell out</w:t>
      </w:r>
    </w:p>
  </w:comment>
  <w:comment w:id="72" w:author="John Hillert" w:date="2023-08-19T16:10:00Z" w:initials="JH">
    <w:p w14:paraId="29435A8E" w14:textId="77777777" w:rsidR="00160505" w:rsidRDefault="00160505" w:rsidP="005B6B85">
      <w:pPr>
        <w:pStyle w:val="CommentText"/>
      </w:pPr>
      <w:r>
        <w:rPr>
          <w:rStyle w:val="CommentReference"/>
        </w:rPr>
        <w:annotationRef/>
      </w:r>
      <w:r>
        <w:t>done</w:t>
      </w:r>
    </w:p>
  </w:comment>
  <w:comment w:id="76" w:author="anonymous" w:date="2023-08-15T15:14:00Z" w:initials="anon">
    <w:p w14:paraId="1BA14718" w14:textId="4608966E" w:rsidR="0054495A" w:rsidRDefault="0054495A">
      <w:pPr>
        <w:pStyle w:val="CommentText"/>
      </w:pPr>
      <w:r>
        <w:rPr>
          <w:rStyle w:val="CommentReference"/>
        </w:rPr>
        <w:annotationRef/>
      </w:r>
      <w:r>
        <w:t>belongs in methods. Do you mean you counted the number of seedlings emerging in burned and unburned for these three groups from each core, and compared between burned and unburned? Clarify in methods.</w:t>
      </w:r>
    </w:p>
  </w:comment>
  <w:comment w:id="78" w:author="anonymous" w:date="2023-08-15T15:16:00Z" w:initials="anon">
    <w:p w14:paraId="0700982E" w14:textId="002DFEDB" w:rsidR="0054495A" w:rsidRDefault="0054495A">
      <w:pPr>
        <w:pStyle w:val="CommentText"/>
      </w:pPr>
      <w:r>
        <w:rPr>
          <w:rStyle w:val="CommentReference"/>
        </w:rPr>
        <w:annotationRef/>
      </w:r>
      <w:r>
        <w:t xml:space="preserve">don’t focus on p-values and significance. Use this to inform whether there were significant differences in emergence between the two treatments. </w:t>
      </w:r>
    </w:p>
  </w:comment>
  <w:comment w:id="81" w:author="anonymous" w:date="2023-08-15T15:14:00Z" w:initials="anon">
    <w:p w14:paraId="38336B5C" w14:textId="2E1BB344" w:rsidR="0054495A" w:rsidRDefault="0054495A">
      <w:pPr>
        <w:pStyle w:val="CommentText"/>
      </w:pPr>
      <w:r>
        <w:rPr>
          <w:rStyle w:val="CommentReference"/>
        </w:rPr>
        <w:annotationRef/>
      </w:r>
      <w:r>
        <w:t>include t-values</w:t>
      </w:r>
    </w:p>
  </w:comment>
  <w:comment w:id="82" w:author="anonymous" w:date="2023-08-15T15:17:00Z" w:initials="anon">
    <w:p w14:paraId="7F96D1A0" w14:textId="4CBEFF5C" w:rsidR="0054495A" w:rsidRDefault="0054495A">
      <w:pPr>
        <w:pStyle w:val="CommentText"/>
      </w:pPr>
      <w:r>
        <w:rPr>
          <w:rStyle w:val="CommentReference"/>
        </w:rPr>
        <w:annotationRef/>
      </w:r>
      <w:r>
        <w:t>emergence – growth implies change in size over time. I don’t think you measured that.</w:t>
      </w:r>
    </w:p>
  </w:comment>
  <w:comment w:id="83" w:author="John Hillert" w:date="2023-08-19T16:12:00Z" w:initials="JH">
    <w:p w14:paraId="4E38AA5C" w14:textId="77777777" w:rsidR="00160505" w:rsidRDefault="00160505" w:rsidP="004D22D5">
      <w:pPr>
        <w:pStyle w:val="CommentText"/>
      </w:pPr>
      <w:r>
        <w:rPr>
          <w:rStyle w:val="CommentReference"/>
        </w:rPr>
        <w:annotationRef/>
      </w:r>
      <w:r>
        <w:t>done</w:t>
      </w:r>
    </w:p>
  </w:comment>
  <w:comment w:id="84" w:author="anonymous" w:date="2023-08-15T15:18:00Z" w:initials="anon">
    <w:p w14:paraId="56574895" w14:textId="7CB0BA44" w:rsidR="0054495A" w:rsidRDefault="0054495A">
      <w:pPr>
        <w:pStyle w:val="CommentText"/>
      </w:pPr>
      <w:r>
        <w:rPr>
          <w:rStyle w:val="CommentReference"/>
        </w:rPr>
        <w:annotationRef/>
      </w:r>
      <w:r>
        <w:t xml:space="preserve">you should compare richness also. </w:t>
      </w:r>
    </w:p>
  </w:comment>
  <w:comment w:id="85" w:author="anonymous" w:date="2023-08-15T15:18:00Z" w:initials="anon">
    <w:p w14:paraId="4CC06DF1" w14:textId="04683599" w:rsidR="0054495A" w:rsidRDefault="0054495A">
      <w:pPr>
        <w:pStyle w:val="CommentText"/>
      </w:pPr>
      <w:r>
        <w:rPr>
          <w:rStyle w:val="CommentReference"/>
        </w:rPr>
        <w:annotationRef/>
      </w:r>
      <w:r>
        <w:t>what about the four treatments relating Rubus cover and burn status? Not sure about the relevance of these data</w:t>
      </w:r>
    </w:p>
  </w:comment>
  <w:comment w:id="88" w:author="anonymous" w:date="2023-08-15T15:20:00Z" w:initials="anon">
    <w:p w14:paraId="2CDCD82B" w14:textId="5AFED3DE" w:rsidR="0054495A" w:rsidRDefault="0054495A">
      <w:pPr>
        <w:pStyle w:val="CommentText"/>
      </w:pPr>
      <w:r>
        <w:rPr>
          <w:rStyle w:val="CommentReference"/>
        </w:rPr>
        <w:annotationRef/>
      </w:r>
      <w:r>
        <w:t>how to delineate 2020 from 2022 and burned from unburned? Use different symbols?</w:t>
      </w:r>
    </w:p>
  </w:comment>
  <w:comment w:id="89" w:author="anonymous" w:date="2023-08-15T15:21:00Z" w:initials="anon">
    <w:p w14:paraId="7D12D119" w14:textId="0F28D6D4" w:rsidR="0054495A" w:rsidRDefault="0054495A">
      <w:pPr>
        <w:pStyle w:val="CommentText"/>
      </w:pPr>
      <w:r>
        <w:rPr>
          <w:rStyle w:val="CommentReference"/>
        </w:rPr>
        <w:annotationRef/>
      </w:r>
      <w:r>
        <w:t>Is this another NMS plot of the same data as Fig 2? If so, that is not necessary. If not, please explain what is different between the two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32A6E" w15:done="0"/>
  <w15:commentEx w15:paraId="37DC5DD0" w15:paraIdParent="1A732A6E" w15:done="0"/>
  <w15:commentEx w15:paraId="4E932B96" w15:done="0"/>
  <w15:commentEx w15:paraId="1BFFD0AF" w15:paraIdParent="4E932B96" w15:done="0"/>
  <w15:commentEx w15:paraId="374E5900" w15:done="0"/>
  <w15:commentEx w15:paraId="747FA361" w15:paraIdParent="374E5900" w15:done="0"/>
  <w15:commentEx w15:paraId="3CA43F24" w15:done="0"/>
  <w15:commentEx w15:paraId="14D01E5F" w15:paraIdParent="3CA43F24" w15:done="0"/>
  <w15:commentEx w15:paraId="6EC2238B" w15:done="0"/>
  <w15:commentEx w15:paraId="562B850F" w15:paraIdParent="6EC2238B" w15:done="0"/>
  <w15:commentEx w15:paraId="1AD9035A" w15:done="0"/>
  <w15:commentEx w15:paraId="15932B13" w15:done="0"/>
  <w15:commentEx w15:paraId="79391DBF" w15:paraIdParent="15932B13" w15:done="0"/>
  <w15:commentEx w15:paraId="258AA572" w15:done="0"/>
  <w15:commentEx w15:paraId="79E951E5" w15:paraIdParent="258AA572" w15:done="0"/>
  <w15:commentEx w15:paraId="0E9EF686" w15:done="0"/>
  <w15:commentEx w15:paraId="2C61D9DB" w15:done="0"/>
  <w15:commentEx w15:paraId="1C4D247B" w15:done="0"/>
  <w15:commentEx w15:paraId="13D1A024" w15:paraIdParent="1C4D247B" w15:done="0"/>
  <w15:commentEx w15:paraId="1E9BCDBE" w15:done="0"/>
  <w15:commentEx w15:paraId="767042FF" w15:done="0"/>
  <w15:commentEx w15:paraId="0E5E6043" w15:paraIdParent="767042FF" w15:done="0"/>
  <w15:commentEx w15:paraId="290D4E4B" w15:done="0"/>
  <w15:commentEx w15:paraId="3D151E3D" w15:paraIdParent="290D4E4B" w15:done="0"/>
  <w15:commentEx w15:paraId="5F727D6E" w15:done="0"/>
  <w15:commentEx w15:paraId="46A63E83" w15:paraIdParent="5F727D6E" w15:done="0"/>
  <w15:commentEx w15:paraId="262362F3" w15:done="0"/>
  <w15:commentEx w15:paraId="2B852099" w15:done="0"/>
  <w15:commentEx w15:paraId="2CBD042B" w15:paraIdParent="2B852099" w15:done="0"/>
  <w15:commentEx w15:paraId="3D12E549" w15:done="0"/>
  <w15:commentEx w15:paraId="3E3E6492" w15:paraIdParent="3D12E549" w15:done="0"/>
  <w15:commentEx w15:paraId="5F970FCF" w15:done="0"/>
  <w15:commentEx w15:paraId="7DBAC79D" w15:paraIdParent="5F970FCF" w15:done="0"/>
  <w15:commentEx w15:paraId="0CB672DE" w15:done="0"/>
  <w15:commentEx w15:paraId="4D8A3F6B" w15:paraIdParent="0CB672DE" w15:done="0"/>
  <w15:commentEx w15:paraId="2D882701" w15:done="0"/>
  <w15:commentEx w15:paraId="014C26F6" w15:paraIdParent="2D882701" w15:done="0"/>
  <w15:commentEx w15:paraId="4BC7951C" w15:done="0"/>
  <w15:commentEx w15:paraId="15052218" w15:done="0"/>
  <w15:commentEx w15:paraId="28CFEEF2" w15:done="0"/>
  <w15:commentEx w15:paraId="58D94473" w15:paraIdParent="28CFEEF2" w15:done="0"/>
  <w15:commentEx w15:paraId="5E918F92" w15:done="0"/>
  <w15:commentEx w15:paraId="77810DD2" w15:done="0"/>
  <w15:commentEx w15:paraId="2B822D7C" w15:done="0"/>
  <w15:commentEx w15:paraId="04178407" w15:done="0"/>
  <w15:commentEx w15:paraId="13AE770D" w15:done="0"/>
  <w15:commentEx w15:paraId="4D80AF9C" w15:paraIdParent="13AE770D" w15:done="0"/>
  <w15:commentEx w15:paraId="3E68541C" w15:done="0"/>
  <w15:commentEx w15:paraId="29435A8E" w15:paraIdParent="3E68541C" w15:done="0"/>
  <w15:commentEx w15:paraId="1BA14718" w15:done="0"/>
  <w15:commentEx w15:paraId="0700982E" w15:done="0"/>
  <w15:commentEx w15:paraId="38336B5C" w15:done="0"/>
  <w15:commentEx w15:paraId="7F96D1A0" w15:done="0"/>
  <w15:commentEx w15:paraId="4E38AA5C" w15:paraIdParent="7F96D1A0" w15:done="0"/>
  <w15:commentEx w15:paraId="56574895" w15:done="0"/>
  <w15:commentEx w15:paraId="4CC06DF1" w15:done="0"/>
  <w15:commentEx w15:paraId="2CDCD82B" w15:done="0"/>
  <w15:commentEx w15:paraId="7D12D1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1FD9D42" w16cex:dateUtc="2023-08-19T19:28:00Z"/>
  <w16cex:commentExtensible w16cex:durableId="51C6DDB0" w16cex:dateUtc="2023-08-19T19:28:00Z"/>
  <w16cex:commentExtensible w16cex:durableId="35364559" w16cex:dateUtc="2023-08-19T19:33:00Z"/>
  <w16cex:commentExtensible w16cex:durableId="7C6E1E8E" w16cex:dateUtc="2023-08-19T19:33:00Z"/>
  <w16cex:commentExtensible w16cex:durableId="04B022B4" w16cex:dateUtc="2023-08-19T19:33:00Z"/>
  <w16cex:commentExtensible w16cex:durableId="04C90F3C" w16cex:dateUtc="2023-08-19T19:34:00Z"/>
  <w16cex:commentExtensible w16cex:durableId="5483471E" w16cex:dateUtc="2023-08-19T19:34:00Z"/>
  <w16cex:commentExtensible w16cex:durableId="7D35ED89" w16cex:dateUtc="2023-08-19T19:44:00Z"/>
  <w16cex:commentExtensible w16cex:durableId="29462BA2" w16cex:dateUtc="2023-08-19T19:45:00Z"/>
  <w16cex:commentExtensible w16cex:durableId="24FB4A9C" w16cex:dateUtc="2023-08-19T19:56:00Z"/>
  <w16cex:commentExtensible w16cex:durableId="18F51E45" w16cex:dateUtc="2023-08-19T19:56:00Z"/>
  <w16cex:commentExtensible w16cex:durableId="0A914E2B" w16cex:dateUtc="2023-08-19T19:57:00Z"/>
  <w16cex:commentExtensible w16cex:durableId="3C980E60" w16cex:dateUtc="2023-08-19T19:57:00Z"/>
  <w16cex:commentExtensible w16cex:durableId="69538126" w16cex:dateUtc="2023-08-19T19:58:00Z"/>
  <w16cex:commentExtensible w16cex:durableId="6E41313A" w16cex:dateUtc="2023-08-19T19:59:00Z"/>
  <w16cex:commentExtensible w16cex:durableId="519F271C" w16cex:dateUtc="2023-08-19T20:00:00Z"/>
  <w16cex:commentExtensible w16cex:durableId="4D22E694" w16cex:dateUtc="2023-08-19T20:05:00Z"/>
  <w16cex:commentExtensible w16cex:durableId="6410454B" w16cex:dateUtc="2023-08-19T20:10:00Z"/>
  <w16cex:commentExtensible w16cex:durableId="11911F58" w16cex:dateUtc="2023-08-19T20:10:00Z"/>
  <w16cex:commentExtensible w16cex:durableId="299F7E55" w16cex:dateUtc="2023-08-19T2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32A6E" w16cid:durableId="28860D42"/>
  <w16cid:commentId w16cid:paraId="37DC5DD0" w16cid:durableId="11FD9D42"/>
  <w16cid:commentId w16cid:paraId="4E932B96" w16cid:durableId="28860D68"/>
  <w16cid:commentId w16cid:paraId="1BFFD0AF" w16cid:durableId="51C6DDB0"/>
  <w16cid:commentId w16cid:paraId="374E5900" w16cid:durableId="28860DD5"/>
  <w16cid:commentId w16cid:paraId="747FA361" w16cid:durableId="35364559"/>
  <w16cid:commentId w16cid:paraId="3CA43F24" w16cid:durableId="28861047"/>
  <w16cid:commentId w16cid:paraId="14D01E5F" w16cid:durableId="7C6E1E8E"/>
  <w16cid:commentId w16cid:paraId="6EC2238B" w16cid:durableId="28860E2F"/>
  <w16cid:commentId w16cid:paraId="562B850F" w16cid:durableId="04B022B4"/>
  <w16cid:commentId w16cid:paraId="1AD9035A" w16cid:durableId="28860E38"/>
  <w16cid:commentId w16cid:paraId="15932B13" w16cid:durableId="28860E7E"/>
  <w16cid:commentId w16cid:paraId="79391DBF" w16cid:durableId="04C90F3C"/>
  <w16cid:commentId w16cid:paraId="258AA572" w16cid:durableId="28860EA7"/>
  <w16cid:commentId w16cid:paraId="79E951E5" w16cid:durableId="5483471E"/>
  <w16cid:commentId w16cid:paraId="0E9EF686" w16cid:durableId="28861009"/>
  <w16cid:commentId w16cid:paraId="2C61D9DB" w16cid:durableId="28861097"/>
  <w16cid:commentId w16cid:paraId="1C4D247B" w16cid:durableId="2886107A"/>
  <w16cid:commentId w16cid:paraId="13D1A024" w16cid:durableId="7D35ED89"/>
  <w16cid:commentId w16cid:paraId="1E9BCDBE" w16cid:durableId="288610C0"/>
  <w16cid:commentId w16cid:paraId="767042FF" w16cid:durableId="28861105"/>
  <w16cid:commentId w16cid:paraId="0E5E6043" w16cid:durableId="29462BA2"/>
  <w16cid:commentId w16cid:paraId="290D4E4B" w16cid:durableId="2886112D"/>
  <w16cid:commentId w16cid:paraId="3D151E3D" w16cid:durableId="24FB4A9C"/>
  <w16cid:commentId w16cid:paraId="5F727D6E" w16cid:durableId="28861144"/>
  <w16cid:commentId w16cid:paraId="46A63E83" w16cid:durableId="18F51E45"/>
  <w16cid:commentId w16cid:paraId="262362F3" w16cid:durableId="2886116D"/>
  <w16cid:commentId w16cid:paraId="2B852099" w16cid:durableId="2886118A"/>
  <w16cid:commentId w16cid:paraId="2CBD042B" w16cid:durableId="0A914E2B"/>
  <w16cid:commentId w16cid:paraId="3D12E549" w16cid:durableId="288611D4"/>
  <w16cid:commentId w16cid:paraId="3E3E6492" w16cid:durableId="3C980E60"/>
  <w16cid:commentId w16cid:paraId="5F970FCF" w16cid:durableId="288611E4"/>
  <w16cid:commentId w16cid:paraId="7DBAC79D" w16cid:durableId="69538126"/>
  <w16cid:commentId w16cid:paraId="0CB672DE" w16cid:durableId="288611F4"/>
  <w16cid:commentId w16cid:paraId="4D8A3F6B" w16cid:durableId="6E41313A"/>
  <w16cid:commentId w16cid:paraId="2D882701" w16cid:durableId="28861219"/>
  <w16cid:commentId w16cid:paraId="014C26F6" w16cid:durableId="519F271C"/>
  <w16cid:commentId w16cid:paraId="4BC7951C" w16cid:durableId="28861228"/>
  <w16cid:commentId w16cid:paraId="15052218" w16cid:durableId="28861269"/>
  <w16cid:commentId w16cid:paraId="28CFEEF2" w16cid:durableId="288612D5"/>
  <w16cid:commentId w16cid:paraId="58D94473" w16cid:durableId="4D22E694"/>
  <w16cid:commentId w16cid:paraId="5E918F92" w16cid:durableId="288612E9"/>
  <w16cid:commentId w16cid:paraId="77810DD2" w16cid:durableId="28861415"/>
  <w16cid:commentId w16cid:paraId="2B822D7C" w16cid:durableId="2886146A"/>
  <w16cid:commentId w16cid:paraId="04178407" w16cid:durableId="28861478"/>
  <w16cid:commentId w16cid:paraId="13AE770D" w16cid:durableId="2886149A"/>
  <w16cid:commentId w16cid:paraId="4D80AF9C" w16cid:durableId="6410454B"/>
  <w16cid:commentId w16cid:paraId="3E68541C" w16cid:durableId="288614A3"/>
  <w16cid:commentId w16cid:paraId="29435A8E" w16cid:durableId="11911F58"/>
  <w16cid:commentId w16cid:paraId="1BA14718" w16cid:durableId="288614E2"/>
  <w16cid:commentId w16cid:paraId="0700982E" w16cid:durableId="28861559"/>
  <w16cid:commentId w16cid:paraId="38336B5C" w16cid:durableId="288614F3"/>
  <w16cid:commentId w16cid:paraId="7F96D1A0" w16cid:durableId="2886157E"/>
  <w16cid:commentId w16cid:paraId="4E38AA5C" w16cid:durableId="299F7E55"/>
  <w16cid:commentId w16cid:paraId="56574895" w16cid:durableId="288615AA"/>
  <w16cid:commentId w16cid:paraId="4CC06DF1" w16cid:durableId="288615CD"/>
  <w16cid:commentId w16cid:paraId="2CDCD82B" w16cid:durableId="2886162F"/>
  <w16cid:commentId w16cid:paraId="7D12D119" w16cid:durableId="288616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65587" w14:textId="77777777" w:rsidR="009E1C27" w:rsidRDefault="009E1C27">
      <w:pPr>
        <w:spacing w:after="0"/>
      </w:pPr>
      <w:r>
        <w:separator/>
      </w:r>
    </w:p>
  </w:endnote>
  <w:endnote w:type="continuationSeparator" w:id="0">
    <w:p w14:paraId="46C90B18" w14:textId="77777777" w:rsidR="009E1C27" w:rsidRDefault="009E1C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2FE36" w14:textId="77777777" w:rsidR="009E1C27" w:rsidRDefault="009E1C27">
      <w:r>
        <w:separator/>
      </w:r>
    </w:p>
  </w:footnote>
  <w:footnote w:type="continuationSeparator" w:id="0">
    <w:p w14:paraId="25246D08" w14:textId="77777777" w:rsidR="009E1C27" w:rsidRDefault="009E1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C8B8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080469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onymous">
    <w15:presenceInfo w15:providerId="None" w15:userId="anonymous"/>
  </w15:person>
  <w15:person w15:author="John Hillert">
    <w15:presenceInfo w15:providerId="AD" w15:userId="S::jrhillert1@catamount.wcu.edu::37a6d7a7-5c0d-48cf-a96f-8f11ba2d54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1B13"/>
    <w:rsid w:val="000A2978"/>
    <w:rsid w:val="000E5BFF"/>
    <w:rsid w:val="00160505"/>
    <w:rsid w:val="00361B75"/>
    <w:rsid w:val="003F07C2"/>
    <w:rsid w:val="003F45DF"/>
    <w:rsid w:val="0051725E"/>
    <w:rsid w:val="0054495A"/>
    <w:rsid w:val="00546C2F"/>
    <w:rsid w:val="005C7AA5"/>
    <w:rsid w:val="00606B65"/>
    <w:rsid w:val="006E0571"/>
    <w:rsid w:val="00710DEE"/>
    <w:rsid w:val="007F046D"/>
    <w:rsid w:val="00886E94"/>
    <w:rsid w:val="008E1B13"/>
    <w:rsid w:val="00927603"/>
    <w:rsid w:val="009E0CD4"/>
    <w:rsid w:val="009E1C27"/>
    <w:rsid w:val="00A25906"/>
    <w:rsid w:val="00AD1DDC"/>
    <w:rsid w:val="00B33D9B"/>
    <w:rsid w:val="00BA0043"/>
    <w:rsid w:val="00C1040A"/>
    <w:rsid w:val="00C6739A"/>
    <w:rsid w:val="00CB1631"/>
    <w:rsid w:val="00CD75F8"/>
    <w:rsid w:val="00D12A11"/>
    <w:rsid w:val="00D5391E"/>
    <w:rsid w:val="00DA49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F93E2"/>
  <w15:docId w15:val="{8F5FB08E-DBA4-424F-837A-4E49719F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0E5BFF"/>
    <w:rPr>
      <w:sz w:val="16"/>
      <w:szCs w:val="16"/>
    </w:rPr>
  </w:style>
  <w:style w:type="paragraph" w:styleId="CommentText">
    <w:name w:val="annotation text"/>
    <w:basedOn w:val="Normal"/>
    <w:link w:val="CommentTextChar"/>
    <w:rsid w:val="000E5BFF"/>
    <w:rPr>
      <w:sz w:val="20"/>
      <w:szCs w:val="20"/>
    </w:rPr>
  </w:style>
  <w:style w:type="character" w:customStyle="1" w:styleId="CommentTextChar">
    <w:name w:val="Comment Text Char"/>
    <w:basedOn w:val="DefaultParagraphFont"/>
    <w:link w:val="CommentText"/>
    <w:rsid w:val="000E5BFF"/>
    <w:rPr>
      <w:sz w:val="20"/>
      <w:szCs w:val="20"/>
    </w:rPr>
  </w:style>
  <w:style w:type="paragraph" w:styleId="CommentSubject">
    <w:name w:val="annotation subject"/>
    <w:basedOn w:val="CommentText"/>
    <w:next w:val="CommentText"/>
    <w:link w:val="CommentSubjectChar"/>
    <w:rsid w:val="000E5BFF"/>
    <w:rPr>
      <w:b/>
      <w:bCs/>
    </w:rPr>
  </w:style>
  <w:style w:type="character" w:customStyle="1" w:styleId="CommentSubjectChar">
    <w:name w:val="Comment Subject Char"/>
    <w:basedOn w:val="CommentTextChar"/>
    <w:link w:val="CommentSubject"/>
    <w:rsid w:val="000E5BFF"/>
    <w:rPr>
      <w:b/>
      <w:bCs/>
      <w:sz w:val="20"/>
      <w:szCs w:val="20"/>
    </w:rPr>
  </w:style>
  <w:style w:type="paragraph" w:styleId="BalloonText">
    <w:name w:val="Balloon Text"/>
    <w:basedOn w:val="Normal"/>
    <w:link w:val="BalloonTextChar"/>
    <w:rsid w:val="000E5BFF"/>
    <w:pPr>
      <w:spacing w:after="0"/>
    </w:pPr>
    <w:rPr>
      <w:rFonts w:ascii="Segoe UI" w:hAnsi="Segoe UI" w:cs="Segoe UI"/>
      <w:sz w:val="18"/>
      <w:szCs w:val="18"/>
    </w:rPr>
  </w:style>
  <w:style w:type="character" w:customStyle="1" w:styleId="BalloonTextChar">
    <w:name w:val="Balloon Text Char"/>
    <w:basedOn w:val="DefaultParagraphFont"/>
    <w:link w:val="BalloonText"/>
    <w:rsid w:val="000E5BFF"/>
    <w:rPr>
      <w:rFonts w:ascii="Segoe UI" w:hAnsi="Segoe UI" w:cs="Segoe UI"/>
      <w:sz w:val="18"/>
      <w:szCs w:val="18"/>
    </w:rPr>
  </w:style>
  <w:style w:type="paragraph" w:styleId="Revision">
    <w:name w:val="Revision"/>
    <w:hidden/>
    <w:rsid w:val="009E0CD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oi.org/10.2179/0008-7475.87.1.10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hyperlink" Target="https://doi.org/10.1111/j.2041-210X.2010.00011.x" TargetMode="External"/><Relationship Id="rId2" Type="http://schemas.openxmlformats.org/officeDocument/2006/relationships/styles" Target="styles.xml"/><Relationship Id="rId16" Type="http://schemas.openxmlformats.org/officeDocument/2006/relationships/hyperlink" Target="https://www.wildblueberrymedia.net/software"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111/avsc.12393"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07/s11258-013-02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1192</TotalTime>
  <Pages>8</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Methods, Analysis, and Results</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Analysis, and Results</dc:title>
  <dc:creator>J. Ted Hillert</dc:creator>
  <cp:keywords/>
  <cp:lastModifiedBy>John Hillert</cp:lastModifiedBy>
  <cp:revision>5</cp:revision>
  <dcterms:created xsi:type="dcterms:W3CDTF">2023-08-15T19:06:00Z</dcterms:created>
  <dcterms:modified xsi:type="dcterms:W3CDTF">2023-08-20T13:46:00Z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2023-08-12</vt:lpwstr>
  </property>
  <property fmtid="{D5CDD505-2E9C-101B-9397-08002B2CF9AE}" pid="5" name="output">
    <vt:lpwstr/>
  </property>
  <property fmtid="{D5CDD505-2E9C-101B-9397-08002B2CF9AE}" pid="6" name="MSIP_Label_8d321b5f-a4ea-42e4-9273-2f91b9a1a708_Enabled">
    <vt:lpwstr>true</vt:lpwstr>
  </property>
  <property fmtid="{D5CDD505-2E9C-101B-9397-08002B2CF9AE}" pid="7" name="MSIP_Label_8d321b5f-a4ea-42e4-9273-2f91b9a1a708_SetDate">
    <vt:lpwstr>2023-08-12T12:48:52Z</vt:lpwstr>
  </property>
  <property fmtid="{D5CDD505-2E9C-101B-9397-08002B2CF9AE}" pid="8" name="MSIP_Label_8d321b5f-a4ea-42e4-9273-2f91b9a1a708_Method">
    <vt:lpwstr>Standard</vt:lpwstr>
  </property>
  <property fmtid="{D5CDD505-2E9C-101B-9397-08002B2CF9AE}" pid="9" name="MSIP_Label_8d321b5f-a4ea-42e4-9273-2f91b9a1a708_Name">
    <vt:lpwstr>Low Confidentiality - Green</vt:lpwstr>
  </property>
  <property fmtid="{D5CDD505-2E9C-101B-9397-08002B2CF9AE}" pid="10" name="MSIP_Label_8d321b5f-a4ea-42e4-9273-2f91b9a1a708_SiteId">
    <vt:lpwstr>c5b35b5a-16d5-4414-8ee1-7bde70543f1b</vt:lpwstr>
  </property>
  <property fmtid="{D5CDD505-2E9C-101B-9397-08002B2CF9AE}" pid="11" name="MSIP_Label_8d321b5f-a4ea-42e4-9273-2f91b9a1a708_ActionId">
    <vt:lpwstr>d646b1b0-bea7-438f-869b-e3b96aa27f35</vt:lpwstr>
  </property>
  <property fmtid="{D5CDD505-2E9C-101B-9397-08002B2CF9AE}" pid="12" name="MSIP_Label_8d321b5f-a4ea-42e4-9273-2f91b9a1a708_ContentBits">
    <vt:lpwstr>0</vt:lpwstr>
  </property>
</Properties>
</file>