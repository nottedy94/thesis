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41F841B7" w:rsidR="00730654" w:rsidRDefault="001913C2">
      <w:pPr>
        <w:pStyle w:val="Title"/>
      </w:pPr>
      <w:r>
        <w:t xml:space="preserve">Vegetation dynamics </w:t>
      </w:r>
      <w:del w:id="0" w:author="John Hillert" w:date="2023-01-24T19:39:00Z">
        <w:r w:rsidDel="00745066">
          <w:delText xml:space="preserve">following low-intensity ground fire </w:delText>
        </w:r>
      </w:del>
      <w:r>
        <w:t xml:space="preserve">disturbance in a rare ecosystem subtype - grassy balds - and </w:t>
      </w:r>
      <w:del w:id="1" w:author="John Hillert" w:date="2023-01-24T19:39:00Z">
        <w:r w:rsidDel="00745066">
          <w:delText xml:space="preserve">management </w:delText>
        </w:r>
      </w:del>
      <w:r>
        <w:t>implications for conservation of Round Bald</w:t>
      </w:r>
    </w:p>
    <w:p w14:paraId="7CB7A71C" w14:textId="77777777" w:rsidR="00730654" w:rsidRDefault="001913C2">
      <w:pPr>
        <w:pStyle w:val="Subtitle"/>
      </w:pPr>
      <w:r>
        <w:t>Master’s student thesis proposal for Western Carolina Universtiy</w:t>
      </w:r>
    </w:p>
    <w:p w14:paraId="2C92D6B5" w14:textId="77777777" w:rsidR="00730654" w:rsidDel="00745066" w:rsidRDefault="001913C2">
      <w:pPr>
        <w:pStyle w:val="Author"/>
        <w:rPr>
          <w:del w:id="2" w:author="John Hillert" w:date="2023-01-24T19:38:00Z"/>
        </w:rPr>
      </w:pPr>
      <w:r>
        <w:t>J. Ted Hillert</w:t>
      </w:r>
    </w:p>
    <w:p w14:paraId="1843A936" w14:textId="0DCBB160" w:rsidR="00730654" w:rsidDel="00745066" w:rsidRDefault="001913C2" w:rsidP="00745066">
      <w:pPr>
        <w:pStyle w:val="Author"/>
        <w:rPr>
          <w:del w:id="3" w:author="John Hillert" w:date="2023-01-24T19:38:00Z"/>
        </w:rPr>
        <w:pPrChange w:id="4" w:author="John Hillert" w:date="2023-01-24T19:38:00Z">
          <w:pPr>
            <w:pStyle w:val="FirstParagraph"/>
          </w:pPr>
        </w:pPrChange>
      </w:pPr>
      <w:del w:id="5" w:author="John Hillert" w:date="2023-01-24T19:38:00Z">
        <w:r w:rsidDel="00745066">
          <w:rPr>
            <w:b/>
            <w:bCs/>
          </w:rPr>
          <w:delText>Disclaimer</w:delText>
        </w:r>
        <w:r w:rsidDel="00745066">
          <w:delText xml:space="preserve"> This is not a full literature review. I still have &gt;12 sources to read and annotate and whatnot. However, it’s been too long (I’ve been slacking) and I NEEDED to put something down (I’m ignoring the fact that its </w:delText>
        </w:r>
        <w:r w:rsidDel="00745066">
          <w:rPr>
            <w:strike/>
          </w:rPr>
          <w:delText>crap</w:delText>
        </w:r>
        <w:r w:rsidDel="00745066">
          <w:delText xml:space="preserve"> verbose, conciseness can come later). Secondly, I wanted to make sure I got something in before the start of the semester, in order to get it review’d and edited by the middle (hopefully) of January. So long as I keep my ducks in a row, I plan to have a full draft by MARCH.</w:delText>
        </w:r>
      </w:del>
    </w:p>
    <w:p w14:paraId="76BF2CB8" w14:textId="77777777" w:rsidR="00730654" w:rsidRDefault="001913C2">
      <w:pPr>
        <w:pStyle w:val="Heading1"/>
      </w:pPr>
      <w:bookmarkStart w:id="6" w:name="introduction"/>
      <w:r>
        <w:t>INTRODUCTION</w:t>
      </w:r>
    </w:p>
    <w:p w14:paraId="1F238036" w14:textId="77777777" w:rsidR="00730654" w:rsidRDefault="001913C2">
      <w:pPr>
        <w:pStyle w:val="Heading3"/>
      </w:pPr>
      <w:bookmarkStart w:id="7" w:name="history-in-briefs"/>
      <w:r>
        <w:t>History, in briefs</w:t>
      </w:r>
    </w:p>
    <w:p w14:paraId="2FFA6AB7" w14:textId="3D295944" w:rsidR="00730654" w:rsidRDefault="001913C2">
      <w:pPr>
        <w:pStyle w:val="FirstParagraph"/>
      </w:pPr>
      <w:r>
        <w:t xml:space="preserve">Upper montane treeless meadows - balds - host high floral diversity, panoramic views of the landscape, and </w:t>
      </w:r>
      <w:commentRangeStart w:id="8"/>
      <w:commentRangeStart w:id="9"/>
      <w:r>
        <w:t xml:space="preserve">origins shrouded in mystery </w:t>
      </w:r>
      <w:commentRangeEnd w:id="8"/>
      <w:r w:rsidR="004A3C17">
        <w:rPr>
          <w:rStyle w:val="CommentReference"/>
        </w:rPr>
        <w:commentReference w:id="8"/>
      </w:r>
      <w:commentRangeEnd w:id="9"/>
      <w:r w:rsidR="00745066">
        <w:rPr>
          <w:rStyle w:val="CommentReference"/>
        </w:rPr>
        <w:commentReference w:id="9"/>
      </w:r>
      <w:r>
        <w:t>(Murdock 1968, Gersmehl 1970, Hamel and Somers 1990)</w:t>
      </w:r>
      <w:ins w:id="10" w:author="John Hillert" w:date="2023-01-24T19:27:00Z">
        <w:r w:rsidR="00486C38">
          <w:rPr>
            <w:u w:val="single"/>
          </w:rPr>
          <w:t xml:space="preserve"> </w:t>
        </w:r>
      </w:ins>
      <w:del w:id="11" w:author="John Hillert" w:date="2023-01-24T19:27:00Z">
        <w:r w:rsidDel="00486C38">
          <w:delText>.</w:delText>
        </w:r>
      </w:del>
      <w:ins w:id="12" w:author="John Hillert" w:date="2023-01-24T19:27:00Z">
        <w:r w:rsidR="00486C38">
          <w:t>edit</w:t>
        </w:r>
      </w:ins>
      <w:del w:id="13" w:author="John Hillert" w:date="2023-01-24T19:27:00Z">
        <w:r w:rsidDel="00486C38">
          <w:delText xml:space="preserve"> </w:delText>
        </w:r>
      </w:del>
      <w:r>
        <w:t xml:space="preserve">There has been much in the way of “bald history” in the literature, but there is relatively little regarding vegetation dynamics following disturbance. Management of these balds varies by agency, type of bald - heath or grass, and proposed history - whether it was cleared, grazed, burned, or some combination of these (Lindsay and Bratton 1979b, Weigl and Knowles 1995, 2014). Separating bald origins and subtype vegetation dynamics is key to preserving these dwindling ecosystems and to conserve them for future generations to enjoy (Moravek et al. 2013). Here, our intention was to examine changes in the vegetation community following a low-intensity ground fire in February of 2022, that burned approximately 24 acres on Carver’s Gap. Fortunately, there was pre-burn data from a recent study by Stokes and Horton (2022), </w:t>
      </w:r>
      <w:del w:id="14" w:author="Jeremy Hyman" w:date="2023-01-22T12:24:00Z">
        <w:r w:rsidDel="004A3C17">
          <w:delText>they had</w:delText>
        </w:r>
      </w:del>
      <w:ins w:id="15" w:author="Jeremy Hyman" w:date="2023-01-22T12:24:00Z">
        <w:r w:rsidR="004A3C17">
          <w:t>that</w:t>
        </w:r>
      </w:ins>
      <w:r>
        <w:t xml:space="preserve"> examined the vegetation composition following 30 years of mowing management (Murdock 1968, Hamel and Somers </w:t>
      </w:r>
      <w:proofErr w:type="gramStart"/>
      <w:r>
        <w:t>1990)</w:t>
      </w:r>
      <w:ins w:id="16" w:author="John Hillert" w:date="2023-01-24T19:32:00Z">
        <w:r w:rsidR="00745066">
          <w:t>edit</w:t>
        </w:r>
      </w:ins>
      <w:proofErr w:type="gramEnd"/>
      <w:r>
        <w:t xml:space="preserve"> </w:t>
      </w:r>
      <w:commentRangeStart w:id="17"/>
      <w:commentRangeStart w:id="18"/>
      <w:r>
        <w:t>using the similar methods used here.</w:t>
      </w:r>
      <w:commentRangeEnd w:id="17"/>
      <w:r w:rsidR="004A3C17">
        <w:rPr>
          <w:rStyle w:val="CommentReference"/>
        </w:rPr>
        <w:commentReference w:id="17"/>
      </w:r>
      <w:commentRangeEnd w:id="18"/>
      <w:r w:rsidR="00486C38">
        <w:rPr>
          <w:rStyle w:val="CommentReference"/>
        </w:rPr>
        <w:commentReference w:id="18"/>
      </w:r>
    </w:p>
    <w:p w14:paraId="34DCB2D1" w14:textId="77777777" w:rsidR="00730654" w:rsidRDefault="001913C2">
      <w:pPr>
        <w:pStyle w:val="Heading3"/>
      </w:pPr>
      <w:bookmarkStart w:id="19" w:name="woody-encroachment"/>
      <w:bookmarkEnd w:id="7"/>
      <w:r>
        <w:t>Woody Encroachment</w:t>
      </w:r>
    </w:p>
    <w:p w14:paraId="11C4C895" w14:textId="4538D46C" w:rsidR="00730654" w:rsidRDefault="001913C2">
      <w:pPr>
        <w:pStyle w:val="FirstParagraph"/>
      </w:pPr>
      <w:r>
        <w:t xml:space="preserve">The United States Forest Service (USFS) acquired Southern Appalachian bald lands in the early 1900s </w:t>
      </w:r>
      <w:r>
        <w:rPr>
          <w:i/>
          <w:iCs/>
        </w:rPr>
        <w:t>[include approx date]</w:t>
      </w:r>
      <w:r>
        <w:t xml:space="preserve"> after which point, active management ceased and nature took its course of these supposedly anthropogenic ecosystem subtypes (Lindsay and Bratton 1979a, 1979b, Lindsay and Bratton 1980). Following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and Horton (2022), revealed a [</w:t>
      </w:r>
      <w:r>
        <w:rPr>
          <w:i/>
          <w:iCs/>
        </w:rPr>
        <w:t>find % dec/inc</w:t>
      </w:r>
      <w:r>
        <w:t xml:space="preserve">] </w:t>
      </w:r>
      <w:r>
        <w:lastRenderedPageBreak/>
        <w:t xml:space="preserve">in the cover of </w:t>
      </w:r>
      <w:ins w:id="20" w:author="John Hillert" w:date="2023-01-24T19:38:00Z">
        <w:r w:rsidR="00745066">
          <w:t>edit</w:t>
        </w:r>
      </w:ins>
      <w:commentRangeStart w:id="21"/>
      <w:commentRangeStart w:id="22"/>
      <w:r>
        <w:rPr>
          <w:i/>
          <w:iCs/>
        </w:rPr>
        <w:t>Rubus allegheniensis</w:t>
      </w:r>
      <w:r>
        <w:t xml:space="preserve"> and </w:t>
      </w:r>
      <w:r>
        <w:rPr>
          <w:i/>
          <w:iCs/>
        </w:rPr>
        <w:t>Rubus canadensis</w:t>
      </w:r>
      <w:r>
        <w:t xml:space="preserve"> (</w:t>
      </w:r>
      <w:r>
        <w:rPr>
          <w:i/>
          <w:iCs/>
        </w:rPr>
        <w:t>Rubus</w:t>
      </w:r>
      <w:r>
        <w:t>) two primary invasive species transforming this grassy bald into a heath bald.</w:t>
      </w:r>
      <w:commentRangeEnd w:id="21"/>
      <w:r w:rsidR="004A3C17">
        <w:rPr>
          <w:rStyle w:val="CommentReference"/>
        </w:rPr>
        <w:commentReference w:id="21"/>
      </w:r>
      <w:commentRangeEnd w:id="22"/>
      <w:r w:rsidR="00486C38">
        <w:rPr>
          <w:rStyle w:val="CommentReference"/>
        </w:rPr>
        <w:commentReference w:id="22"/>
      </w:r>
    </w:p>
    <w:p w14:paraId="454FA8A3" w14:textId="77777777" w:rsidR="00730654" w:rsidRDefault="001913C2">
      <w:pPr>
        <w:pStyle w:val="Heading3"/>
      </w:pPr>
      <w:bookmarkStart w:id="23" w:name="managment-practices"/>
      <w:bookmarkEnd w:id="19"/>
      <w:r>
        <w:t>Managment Practices</w:t>
      </w:r>
    </w:p>
    <w:p w14:paraId="1C054B03" w14:textId="2CEC1D76" w:rsidR="00730654" w:rsidRDefault="001913C2">
      <w:pPr>
        <w:pStyle w:val="FirstParagraph"/>
      </w:pPr>
      <w:r>
        <w:t>Management of balds along the Southern Appalachian Mountains varies by agency and suspected origins</w:t>
      </w:r>
      <w:ins w:id="24" w:author="Jeremy Hyman" w:date="2023-01-22T12:26:00Z">
        <w:r w:rsidR="004A3C17">
          <w:t xml:space="preserve"> of the bald</w:t>
        </w:r>
      </w:ins>
      <w:r>
        <w:t xml:space="preserve">, with most practices promoting mowing or grazing, with few instances of fire for clearing. When used, fire needs to be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w:t>
      </w:r>
      <w:commentRangeStart w:id="25"/>
      <w:commentRangeStart w:id="26"/>
      <w:r>
        <w:t>true</w:t>
      </w:r>
      <w:commentRangeEnd w:id="25"/>
      <w:r w:rsidR="004A3C17">
        <w:rPr>
          <w:rStyle w:val="CommentReference"/>
        </w:rPr>
        <w:commentReference w:id="25"/>
      </w:r>
      <w:commentRangeEnd w:id="26"/>
      <w:r w:rsidR="00486C38">
        <w:rPr>
          <w:rStyle w:val="CommentReference"/>
        </w:rPr>
        <w:commentReference w:id="26"/>
      </w:r>
      <w:r>
        <w:t xml:space="preserve"> </w:t>
      </w:r>
      <w:ins w:id="27" w:author="John Hillert" w:date="2023-01-24T19:33:00Z">
        <w:r w:rsidR="00745066">
          <w:t>edit</w:t>
        </w:r>
      </w:ins>
      <w:r>
        <w:t>balds.</w:t>
      </w:r>
    </w:p>
    <w:p w14:paraId="121B64BF" w14:textId="77777777" w:rsidR="00730654" w:rsidRDefault="001913C2">
      <w:pPr>
        <w:pStyle w:val="Heading3"/>
      </w:pPr>
      <w:bookmarkStart w:id="28" w:name="round-bald"/>
      <w:bookmarkEnd w:id="23"/>
      <w:r>
        <w:t>Round Bald</w:t>
      </w:r>
    </w:p>
    <w:p w14:paraId="3FF49EC5" w14:textId="1CC97CA1" w:rsidR="00730654" w:rsidRDefault="001913C2">
      <w:pPr>
        <w:pStyle w:val="FirstParagraph"/>
      </w:pPr>
      <w:r>
        <w:t xml:space="preserve">Like several balds across the globe, </w:t>
      </w:r>
      <w:commentRangeStart w:id="29"/>
      <w:commentRangeStart w:id="30"/>
      <w:r>
        <w:t xml:space="preserve">Round bald </w:t>
      </w:r>
      <w:commentRangeEnd w:id="29"/>
      <w:r w:rsidR="004A3C17">
        <w:rPr>
          <w:rStyle w:val="CommentReference"/>
        </w:rPr>
        <w:commentReference w:id="29"/>
      </w:r>
      <w:commentRangeEnd w:id="30"/>
      <w:r w:rsidR="00255F4D">
        <w:rPr>
          <w:rStyle w:val="CommentReference"/>
        </w:rPr>
        <w:commentReference w:id="30"/>
      </w:r>
      <w:ins w:id="31" w:author="John Hillert" w:date="2023-01-24T19:33:00Z">
        <w:r w:rsidR="00745066">
          <w:t>edit</w:t>
        </w:r>
      </w:ins>
      <w:r>
        <w:t xml:space="preserve">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causing this grass bald into an ericaceous heath bald and potentially extirpating a rare ecosystem subtype that</w:t>
      </w:r>
      <w:ins w:id="32" w:author="John Hillert" w:date="2023-01-24T19:33:00Z">
        <w:r w:rsidR="00745066">
          <w:t>edit</w:t>
        </w:r>
      </w:ins>
      <w:r>
        <w:t xml:space="preserve"> </w:t>
      </w:r>
      <w:commentRangeStart w:id="33"/>
      <w:commentRangeStart w:id="34"/>
      <w:r>
        <w:t>provides panoramic vista views of the adjacent mountaintops</w:t>
      </w:r>
      <w:commentRangeEnd w:id="33"/>
      <w:r w:rsidR="004A3C17">
        <w:rPr>
          <w:rStyle w:val="CommentReference"/>
        </w:rPr>
        <w:commentReference w:id="33"/>
      </w:r>
      <w:commentRangeEnd w:id="34"/>
      <w:r w:rsidR="00255F4D">
        <w:rPr>
          <w:rStyle w:val="CommentReference"/>
        </w:rPr>
        <w:commentReference w:id="34"/>
      </w:r>
      <w:r>
        <w:t xml:space="preserve">. Nearly 40 years ago, Murdock (1968)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providing pre-burn data without realizing.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half of the</w:t>
      </w:r>
      <w:ins w:id="35" w:author="John Hillert" w:date="2023-01-24T19:33:00Z">
        <w:r w:rsidR="00745066">
          <w:t>edit</w:t>
        </w:r>
      </w:ins>
      <w:r>
        <w:t xml:space="preserve"> </w:t>
      </w:r>
      <w:commentRangeStart w:id="36"/>
      <w:commentRangeStart w:id="37"/>
      <w:r>
        <w:t>plots</w:t>
      </w:r>
      <w:commentRangeEnd w:id="36"/>
      <w:r w:rsidR="004A3C17">
        <w:rPr>
          <w:rStyle w:val="CommentReference"/>
        </w:rPr>
        <w:commentReference w:id="36"/>
      </w:r>
      <w:commentRangeEnd w:id="37"/>
      <w:r w:rsidR="00255F4D">
        <w:rPr>
          <w:rStyle w:val="CommentReference"/>
        </w:rPr>
        <w:commentReference w:id="37"/>
      </w:r>
      <w:r>
        <w:t xml:space="preserve"> were within the fire and the other half was outside of the fire boundary on Round Bald. In the Summer of 2022 we surveyed a total of 95 plots, in the Summer of 2023 we plan to re-survey these plots and take a second soil seed bank sample.</w:t>
      </w:r>
    </w:p>
    <w:p w14:paraId="267BCBED" w14:textId="77777777" w:rsidR="00730654" w:rsidRDefault="001913C2">
      <w:pPr>
        <w:pStyle w:val="Heading1"/>
      </w:pPr>
      <w:bookmarkStart w:id="38" w:name="objectives-expected-results"/>
      <w:bookmarkEnd w:id="6"/>
      <w:bookmarkEnd w:id="28"/>
      <w:r>
        <w:t>OBJECTIVES &amp; EXPECTED RESULTS</w:t>
      </w:r>
    </w:p>
    <w:p w14:paraId="764B0D33" w14:textId="1C77C41D" w:rsidR="00730654" w:rsidRDefault="001913C2">
      <w:pPr>
        <w:pStyle w:val="FirstParagraph"/>
      </w:pPr>
      <w:r>
        <w:t xml:space="preserve">The objectives of this study are to; 1. Quantify vegetation dynamics following low-intensity ground fire a. in the soil seed bank AND b. in vegetation composition by percent cover of major functional types. 2. Propose methods to improve management for conservation of these rare ecosystem subtypes while the debate about their origins lingers. The greater question is, how has the low-intensity ground fire affected vegetation dynamics and are there </w:t>
      </w:r>
      <w:ins w:id="39" w:author="Jeremy Hyman" w:date="2023-01-22T12:29:00Z">
        <w:r w:rsidR="004A3C17">
          <w:t xml:space="preserve">management </w:t>
        </w:r>
      </w:ins>
      <w:r>
        <w:t xml:space="preserve">practices that could be gleaned from this disturbance? We expect that there is little to no decrease in the cover of </w:t>
      </w:r>
      <w:r>
        <w:rPr>
          <w:i/>
          <w:iCs/>
        </w:rPr>
        <w:t>Rubus spp.</w:t>
      </w:r>
      <w:r>
        <w:t>, likely there will be a slight increase in blackberry cover following slight scarification from the ground fire.</w:t>
      </w:r>
    </w:p>
    <w:p w14:paraId="38465005" w14:textId="77777777" w:rsidR="00730654" w:rsidRDefault="001913C2">
      <w:pPr>
        <w:pStyle w:val="Heading1"/>
      </w:pPr>
      <w:bookmarkStart w:id="40" w:name="methods"/>
      <w:bookmarkEnd w:id="38"/>
      <w:r>
        <w:lastRenderedPageBreak/>
        <w:t>METHODS</w:t>
      </w:r>
    </w:p>
    <w:p w14:paraId="7C789845" w14:textId="77777777" w:rsidR="00730654" w:rsidRDefault="001913C2">
      <w:pPr>
        <w:pStyle w:val="Heading2"/>
      </w:pPr>
      <w:bookmarkStart w:id="41" w:name="section"/>
      <w:r>
        <w:t>2022</w:t>
      </w:r>
    </w:p>
    <w:p w14:paraId="397681B5" w14:textId="77777777" w:rsidR="00730654" w:rsidRDefault="001913C2">
      <w:pPr>
        <w:pStyle w:val="Heading3"/>
      </w:pPr>
      <w:bookmarkStart w:id="42" w:name="field"/>
      <w:r>
        <w:t>Field</w:t>
      </w:r>
    </w:p>
    <w:p w14:paraId="125AD34D" w14:textId="77777777" w:rsidR="00730654" w:rsidRDefault="001913C2">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 Stokes and Horton (2022) after a 30-year mowing management protocol established by Hamel and Somers (1990) and Murdock (1968). We measured the percent coverage of vegetation using a 1-m</w:t>
      </w:r>
      <w:r>
        <w:rPr>
          <w:vertAlign w:val="superscript"/>
        </w:rPr>
        <w:t>2</w:t>
      </w:r>
      <w:r>
        <w:t xml:space="preserve"> PVC quad</w:t>
      </w:r>
      <w:del w:id="43" w:author="Jeremy Hyman" w:date="2023-01-22T13:39:00Z">
        <w:r w:rsidDel="001913C2">
          <w:delText>-</w:delText>
        </w:r>
      </w:del>
      <w:r>
        <w:t>rat divided into 100 equal sized squares. Each square was visually assigned by dominant vegetation type to equal 100% coverage per plot. Using the data collection tool 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4168DC95" w14:textId="77777777" w:rsidR="00730654" w:rsidRDefault="001913C2">
      <w:pPr>
        <w:pStyle w:val="Heading3"/>
      </w:pPr>
      <w:bookmarkStart w:id="44" w:name="greenhouse"/>
      <w:bookmarkEnd w:id="42"/>
      <w:r>
        <w:t>Greenhouse</w:t>
      </w:r>
    </w:p>
    <w:p w14:paraId="6EE30F07" w14:textId="557BC7E6" w:rsidR="00730654" w:rsidRDefault="001913C2">
      <w:pPr>
        <w:pStyle w:val="FirstParagraph"/>
      </w:pPr>
      <w:r>
        <w:t xml:space="preserve">To examine the effects of the fire on the seed bank, seed bank samples were collected in July 2022. Approximately X grams of soil was obtained from the top 5 cm of soil at six random sites in one of four </w:t>
      </w:r>
      <w:proofErr w:type="gramStart"/>
      <w:r>
        <w:t>treatments;</w:t>
      </w:r>
      <w:proofErr w:type="gramEnd"/>
      <w:r>
        <w:t xml:space="preserve"> over 50% </w:t>
      </w:r>
      <w:r>
        <w:rPr>
          <w:i/>
          <w:iCs/>
        </w:rPr>
        <w:t>Rubus</w:t>
      </w:r>
      <w:r>
        <w:t xml:space="preserve">-in fire, over 50% </w:t>
      </w:r>
      <w:ins w:id="45" w:author="John Hillert" w:date="2023-01-24T19:38:00Z">
        <w:r w:rsidR="00745066">
          <w:t>edit</w:t>
        </w:r>
      </w:ins>
      <w:commentRangeStart w:id="46"/>
      <w:commentRangeStart w:id="47"/>
      <w:r>
        <w:rPr>
          <w:i/>
          <w:iCs/>
        </w:rPr>
        <w:t>Rubus</w:t>
      </w:r>
      <w:r>
        <w:t xml:space="preserve">-out fire, under 25% </w:t>
      </w:r>
      <w:r>
        <w:rPr>
          <w:i/>
          <w:iCs/>
        </w:rPr>
        <w:t>Rubus</w:t>
      </w:r>
      <w:r>
        <w:t xml:space="preserve">-in fire, under 25% </w:t>
      </w:r>
      <w:r>
        <w:rPr>
          <w:i/>
          <w:iCs/>
        </w:rPr>
        <w:t>Rubus</w:t>
      </w:r>
      <w:r>
        <w:t xml:space="preserve">-out fire. </w:t>
      </w:r>
      <w:commentRangeEnd w:id="46"/>
      <w:r>
        <w:rPr>
          <w:rStyle w:val="CommentReference"/>
        </w:rPr>
        <w:commentReference w:id="46"/>
      </w:r>
      <w:commentRangeEnd w:id="47"/>
      <w:r w:rsidR="004063B2">
        <w:rPr>
          <w:rStyle w:val="CommentReference"/>
        </w:rPr>
        <w:commentReference w:id="47"/>
      </w:r>
      <w:r>
        <w:t xml:space="preserve">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w:t>
      </w:r>
      <w:proofErr w:type="gramStart"/>
      <w:r>
        <w:t>emerge</w:t>
      </w:r>
      <w:proofErr w:type="gramEnd"/>
      <w:r>
        <w:t xml:space="preserve"> they will be identified, recorded, and removed; while the </w:t>
      </w:r>
      <w:del w:id="48" w:author="Jeremy Hyman" w:date="2023-01-22T13:43:00Z">
        <w:r w:rsidDel="001913C2">
          <w:delText xml:space="preserve">species </w:delText>
        </w:r>
      </w:del>
      <w:ins w:id="49" w:author="Jeremy Hyman" w:date="2023-01-22T13:43:00Z">
        <w:r>
          <w:t xml:space="preserve">seedlings </w:t>
        </w:r>
      </w:ins>
      <w:r>
        <w:t xml:space="preserve">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 </w:t>
      </w:r>
      <w:r>
        <w:rPr>
          <w:i/>
          <w:iCs/>
        </w:rPr>
        <w:t>[wrong word?]</w:t>
      </w:r>
      <w:r>
        <w:t xml:space="preserve"> seeds versus post winter germinable seeds.</w:t>
      </w:r>
    </w:p>
    <w:p w14:paraId="17C463A6" w14:textId="77777777" w:rsidR="00730654" w:rsidRDefault="001913C2">
      <w:pPr>
        <w:pStyle w:val="Heading2"/>
      </w:pPr>
      <w:bookmarkStart w:id="50" w:name="section-1"/>
      <w:bookmarkEnd w:id="41"/>
      <w:bookmarkEnd w:id="44"/>
      <w:r>
        <w:lastRenderedPageBreak/>
        <w:t>2023</w:t>
      </w:r>
    </w:p>
    <w:p w14:paraId="642FA48E" w14:textId="77777777" w:rsidR="00730654" w:rsidRDefault="001913C2">
      <w:pPr>
        <w:pStyle w:val="Heading3"/>
      </w:pPr>
      <w:bookmarkStart w:id="51" w:name="field-1"/>
      <w:r>
        <w:t>Field</w:t>
      </w:r>
    </w:p>
    <w:p w14:paraId="12C8BFD8" w14:textId="1D1642B8" w:rsidR="00730654" w:rsidRDefault="001913C2">
      <w:pPr>
        <w:pStyle w:val="FirstParagraph"/>
      </w:pPr>
      <w:commentRangeStart w:id="52"/>
      <w:commentRangeStart w:id="53"/>
      <w:r>
        <w:t xml:space="preserve">Much of what we do next summer, </w:t>
      </w:r>
      <w:ins w:id="54" w:author="John Hillert" w:date="2023-01-24T19:35:00Z">
        <w:r w:rsidR="00745066">
          <w:t xml:space="preserve">edit </w:t>
        </w:r>
      </w:ins>
      <w:del w:id="55" w:author="Jeremy Hyman" w:date="2023-01-22T13:44:00Z">
        <w:r w:rsidDel="001913C2">
          <w:delText xml:space="preserve">is </w:delText>
        </w:r>
      </w:del>
      <w:ins w:id="56" w:author="Jeremy Hyman" w:date="2023-01-22T13:44:00Z">
        <w:r>
          <w:t>will b</w:t>
        </w:r>
      </w:ins>
      <w:ins w:id="57" w:author="Jeremy Hyman" w:date="2023-01-22T13:45:00Z">
        <w:r>
          <w:t>e</w:t>
        </w:r>
      </w:ins>
      <w:ins w:id="58" w:author="Jeremy Hyman" w:date="2023-01-22T13:44:00Z">
        <w:r>
          <w:t xml:space="preserve"> </w:t>
        </w:r>
      </w:ins>
      <w:r>
        <w:t>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as a result of mowing management.</w:t>
      </w:r>
      <w:commentRangeEnd w:id="52"/>
      <w:r>
        <w:rPr>
          <w:rStyle w:val="CommentReference"/>
        </w:rPr>
        <w:commentReference w:id="52"/>
      </w:r>
      <w:commentRangeEnd w:id="53"/>
      <w:r w:rsidR="00DD0D8B">
        <w:rPr>
          <w:rStyle w:val="CommentReference"/>
        </w:rPr>
        <w:commentReference w:id="53"/>
      </w:r>
      <w:r>
        <w:t xml:space="preserve"> In 2022 soil emergence was utilized for the sake of time, we plan to add modified soil extraction methods from Price et al. (2010), Abella et al. (2013), and Chiquoine and Abella (2018). These authors identify that both methods can provide insight into the vegetation community, but a combination of the two provides a more robust estimate of the state of the </w:t>
      </w:r>
      <w:ins w:id="59" w:author="John Hillert" w:date="2023-01-24T19:37:00Z">
        <w:r w:rsidR="00745066">
          <w:t>edit</w:t>
        </w:r>
      </w:ins>
      <w:r>
        <w:t>bald.</w:t>
      </w:r>
    </w:p>
    <w:p w14:paraId="3A74764B" w14:textId="77777777" w:rsidR="00730654" w:rsidRDefault="001913C2">
      <w:pPr>
        <w:pStyle w:val="Heading1"/>
      </w:pPr>
      <w:bookmarkStart w:id="60" w:name="proposed-budget"/>
      <w:bookmarkEnd w:id="40"/>
      <w:bookmarkEnd w:id="50"/>
      <w:bookmarkEnd w:id="51"/>
      <w:r>
        <w:t>PROPOSED BUDGET</w:t>
      </w:r>
    </w:p>
    <w:p w14:paraId="20EAF743" w14:textId="77777777" w:rsidR="00730654" w:rsidRDefault="001913C2">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1913C2">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61" w:name="references"/>
      <w:bookmarkEnd w:id="60"/>
      <w:r>
        <w:br w:type="page"/>
      </w:r>
    </w:p>
    <w:p w14:paraId="6CA437F9" w14:textId="188214CC" w:rsidR="00730654" w:rsidRDefault="001913C2">
      <w:pPr>
        <w:pStyle w:val="Heading1"/>
      </w:pPr>
      <w:r>
        <w:lastRenderedPageBreak/>
        <w:t>References</w:t>
      </w:r>
    </w:p>
    <w:p w14:paraId="73044B0F" w14:textId="77777777" w:rsidR="00730654" w:rsidRDefault="001913C2">
      <w:pPr>
        <w:pStyle w:val="Bibliography"/>
      </w:pPr>
      <w:bookmarkStart w:id="62" w:name="ref-abel2013"/>
      <w:bookmarkStart w:id="63" w:name="refs"/>
      <w:r>
        <w:t xml:space="preserve">Abella, S. R., L. P. Chiquoine, and C. H. Vanier. 2013. </w:t>
      </w:r>
      <w:hyperlink r:id="rId12">
        <w:r>
          <w:rPr>
            <w:rStyle w:val="Hyperlink"/>
          </w:rPr>
          <w:t>Characterizing soil seed banks and relationships to plant communities</w:t>
        </w:r>
      </w:hyperlink>
      <w:r>
        <w:t>. Plant Ecology 214:703–715.</w:t>
      </w:r>
    </w:p>
    <w:p w14:paraId="06C0652E" w14:textId="77777777" w:rsidR="00730654" w:rsidRDefault="001913C2">
      <w:pPr>
        <w:pStyle w:val="Bibliography"/>
      </w:pPr>
      <w:bookmarkStart w:id="64" w:name="ref-chiq2018"/>
      <w:bookmarkEnd w:id="62"/>
      <w:r>
        <w:t xml:space="preserve">Chiquoine, L. P., and S. R. Abella. 2018. </w:t>
      </w:r>
      <w:hyperlink r:id="rId13">
        <w:r>
          <w:rPr>
            <w:rStyle w:val="Hyperlink"/>
          </w:rPr>
          <w:t>Soil seed bank assay methods influence interpretation of non-native plant management</w:t>
        </w:r>
      </w:hyperlink>
      <w:r>
        <w:t>. Applied Vegetation Science 21:626–635.</w:t>
      </w:r>
    </w:p>
    <w:p w14:paraId="1DF64A63" w14:textId="77777777" w:rsidR="00730654" w:rsidRDefault="001913C2">
      <w:pPr>
        <w:pStyle w:val="Bibliography"/>
      </w:pPr>
      <w:bookmarkStart w:id="65" w:name="ref-davi1998"/>
      <w:bookmarkEnd w:id="64"/>
      <w:r>
        <w:t>Davies, R. 1998. Regeneration of blackberry-infested native vegetation. Plant Protection Quarterly 13:189–195.</w:t>
      </w:r>
    </w:p>
    <w:p w14:paraId="0C90860B" w14:textId="77777777" w:rsidR="00730654" w:rsidRDefault="001913C2">
      <w:pPr>
        <w:pStyle w:val="Bibliography"/>
      </w:pPr>
      <w:bookmarkStart w:id="66" w:name="ref-gers1970"/>
      <w:bookmarkEnd w:id="65"/>
      <w:r>
        <w:t>Gersmehl, P. 1970. A geographic approach to a vegetation problem: The case of the southern appalachian grass balds. Ph.D. Dissertation, University of Georgia, Athens, GA. 463 pp.</w:t>
      </w:r>
    </w:p>
    <w:p w14:paraId="1F7311D0" w14:textId="77777777" w:rsidR="00730654" w:rsidRDefault="001913C2">
      <w:pPr>
        <w:pStyle w:val="Bibliography"/>
      </w:pPr>
      <w:bookmarkStart w:id="67" w:name="ref-hame1990"/>
      <w:bookmarkEnd w:id="66"/>
      <w:r>
        <w:t>Hamel, P., and P. Somers. 1990. Vegetation analysis report: Roan mountain grassy balds. Challenge Cost Share Project.:25.</w:t>
      </w:r>
    </w:p>
    <w:p w14:paraId="1C7F2CC9" w14:textId="77777777" w:rsidR="00730654" w:rsidRDefault="001913C2">
      <w:pPr>
        <w:pStyle w:val="Bibliography"/>
      </w:pPr>
      <w:bookmarkStart w:id="68" w:name="ref-lind1979v"/>
      <w:bookmarkEnd w:id="67"/>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1913C2">
      <w:pPr>
        <w:pStyle w:val="Bibliography"/>
      </w:pPr>
      <w:bookmarkStart w:id="69" w:name="ref-lind1979b"/>
      <w:bookmarkEnd w:id="68"/>
      <w:r>
        <w:t xml:space="preserve">Lindsay, M. M., and S. P. Bratton. 1979b. </w:t>
      </w:r>
      <w:hyperlink r:id="rId15">
        <w:r>
          <w:rPr>
            <w:rStyle w:val="Hyperlink"/>
          </w:rPr>
          <w:t>Grassy balds of the great smoky mountains: Their history and flora in relation to potential management</w:t>
        </w:r>
      </w:hyperlink>
      <w:r>
        <w:t>. Environmental Management 3:417–430.</w:t>
      </w:r>
    </w:p>
    <w:p w14:paraId="6D2124F1" w14:textId="77777777" w:rsidR="00730654" w:rsidRDefault="001913C2">
      <w:pPr>
        <w:pStyle w:val="Bibliography"/>
      </w:pPr>
      <w:bookmarkStart w:id="70" w:name="ref-lind1980"/>
      <w:bookmarkEnd w:id="69"/>
      <w:r>
        <w:t>Lindsay, M. M., and S. P. Bratton. 1980. The rate of woody plant invasion on two grassy balds. Castanea 45:75–87.</w:t>
      </w:r>
    </w:p>
    <w:p w14:paraId="2B933068" w14:textId="77777777" w:rsidR="00730654" w:rsidRDefault="001913C2">
      <w:pPr>
        <w:pStyle w:val="Bibliography"/>
      </w:pPr>
      <w:bookmarkStart w:id="71" w:name="ref-mora2013"/>
      <w:bookmarkEnd w:id="70"/>
      <w:r>
        <w:t xml:space="preserve">Moravek, S., J. Luly, J. Grindrod, and R. Fairfax. 2013. </w:t>
      </w:r>
      <w:hyperlink r:id="rId16">
        <w:r>
          <w:rPr>
            <w:rStyle w:val="Hyperlink"/>
          </w:rPr>
          <w:t>The origin of grassy balds in the bunya mountains, southeastern queensland, australia</w:t>
        </w:r>
      </w:hyperlink>
      <w:r>
        <w:t>. The Holocene 23:305–315.</w:t>
      </w:r>
    </w:p>
    <w:p w14:paraId="48B4CD30" w14:textId="77777777" w:rsidR="00730654" w:rsidRDefault="001913C2">
      <w:pPr>
        <w:pStyle w:val="Bibliography"/>
      </w:pPr>
      <w:bookmarkStart w:id="72" w:name="ref-murd1986"/>
      <w:bookmarkEnd w:id="71"/>
      <w:r>
        <w:t>Murdock, N. A. 1968. Evaluation of management techniques on a southern appalachian bald. Unpublished M.S. Thesis. Western Carolina University. 62 pp.</w:t>
      </w:r>
    </w:p>
    <w:p w14:paraId="5B30883F" w14:textId="77777777" w:rsidR="00730654" w:rsidRDefault="001913C2">
      <w:pPr>
        <w:pStyle w:val="Bibliography"/>
      </w:pPr>
      <w:bookmarkStart w:id="73" w:name="ref-pric2010"/>
      <w:bookmarkEnd w:id="72"/>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1913C2">
      <w:pPr>
        <w:pStyle w:val="Bibliography"/>
      </w:pPr>
      <w:bookmarkStart w:id="74" w:name="ref-stok2022"/>
      <w:bookmarkEnd w:id="73"/>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1913C2">
      <w:pPr>
        <w:pStyle w:val="Bibliography"/>
      </w:pPr>
      <w:bookmarkStart w:id="75" w:name="ref-weig1995"/>
      <w:bookmarkEnd w:id="74"/>
      <w:r>
        <w:t xml:space="preserve">Weigl, P. D., and T. W. Knowles. 1995. </w:t>
      </w:r>
      <w:hyperlink r:id="rId19">
        <w:r>
          <w:rPr>
            <w:rStyle w:val="Hyperlink"/>
          </w:rPr>
          <w:t>Megaherbivores and southern appalachian grass balds</w:t>
        </w:r>
      </w:hyperlink>
      <w:r>
        <w:t>. Growth and Change 26:365–382.</w:t>
      </w:r>
    </w:p>
    <w:p w14:paraId="0EC8E3E3" w14:textId="77777777" w:rsidR="00730654" w:rsidRDefault="001913C2">
      <w:pPr>
        <w:pStyle w:val="Bibliography"/>
      </w:pPr>
      <w:bookmarkStart w:id="76" w:name="ref-weig2014"/>
      <w:bookmarkEnd w:id="75"/>
      <w:r>
        <w:t xml:space="preserve">Weigl, P. D., and T. W. Knowles. 2014. </w:t>
      </w:r>
      <w:hyperlink r:id="rId20">
        <w:r>
          <w:rPr>
            <w:rStyle w:val="Hyperlink"/>
          </w:rPr>
          <w:t>Temperate mountain grasslands: A climate-herbivore hypothesis for origins and persistence</w:t>
        </w:r>
      </w:hyperlink>
      <w:r>
        <w:t>. Biological Reviews 89:466–476.</w:t>
      </w:r>
      <w:bookmarkEnd w:id="61"/>
      <w:bookmarkEnd w:id="63"/>
      <w:bookmarkEnd w:id="76"/>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eremy Hyman" w:date="2023-01-22T12:22:00Z" w:initials="JH">
    <w:p w14:paraId="38433FE4" w14:textId="41DC72C0" w:rsidR="004A3C17" w:rsidRDefault="004A3C17">
      <w:pPr>
        <w:pStyle w:val="CommentText"/>
      </w:pPr>
      <w:r>
        <w:rPr>
          <w:rStyle w:val="CommentReference"/>
        </w:rPr>
        <w:annotationRef/>
      </w:r>
      <w:r>
        <w:t>Describe some of this mystery so that the reader knows about different types of balds and different theories of their origin.</w:t>
      </w:r>
    </w:p>
  </w:comment>
  <w:comment w:id="9" w:author="John Hillert" w:date="2023-01-24T19:32:00Z" w:initials="JH">
    <w:p w14:paraId="1F6C04C2" w14:textId="77777777" w:rsidR="00745066" w:rsidRDefault="00745066" w:rsidP="00C5179D">
      <w:pPr>
        <w:pStyle w:val="CommentText"/>
      </w:pPr>
      <w:r>
        <w:rPr>
          <w:rStyle w:val="CommentReference"/>
        </w:rPr>
        <w:annotationRef/>
      </w:r>
      <w:r>
        <w:t>okay</w:t>
      </w:r>
    </w:p>
  </w:comment>
  <w:comment w:id="17" w:author="Jeremy Hyman" w:date="2023-01-22T12:24:00Z" w:initials="JH">
    <w:p w14:paraId="45B9BA08" w14:textId="12E63F91" w:rsidR="004A3C17" w:rsidRDefault="004A3C17">
      <w:pPr>
        <w:pStyle w:val="CommentText"/>
      </w:pPr>
      <w:r>
        <w:rPr>
          <w:rStyle w:val="CommentReference"/>
        </w:rPr>
        <w:annotationRef/>
      </w:r>
      <w:r>
        <w:t>?</w:t>
      </w:r>
    </w:p>
  </w:comment>
  <w:comment w:id="18" w:author="John Hillert" w:date="2023-01-24T19:26:00Z" w:initials="JH">
    <w:p w14:paraId="16F4CF41" w14:textId="77777777" w:rsidR="00486C38" w:rsidRDefault="00486C38" w:rsidP="00870FEF">
      <w:pPr>
        <w:pStyle w:val="CommentText"/>
      </w:pPr>
      <w:r>
        <w:rPr>
          <w:rStyle w:val="CommentReference"/>
        </w:rPr>
        <w:annotationRef/>
      </w:r>
      <w:r>
        <w:t>Y'know… I don’t know either.. removed</w:t>
      </w:r>
    </w:p>
  </w:comment>
  <w:comment w:id="21" w:author="Jeremy Hyman" w:date="2023-01-22T12:25:00Z" w:initials="JH">
    <w:p w14:paraId="78C3362E" w14:textId="5FBE1DCF" w:rsidR="004A3C17" w:rsidRDefault="004A3C17">
      <w:pPr>
        <w:pStyle w:val="CommentText"/>
      </w:pPr>
      <w:r>
        <w:rPr>
          <w:rStyle w:val="CommentReference"/>
        </w:rPr>
        <w:annotationRef/>
      </w:r>
      <w:r>
        <w:t>Rubus transforms a grassy bald into a heath blad?</w:t>
      </w:r>
    </w:p>
  </w:comment>
  <w:comment w:id="22" w:author="John Hillert" w:date="2023-01-24T19:24:00Z" w:initials="JH">
    <w:p w14:paraId="30DB56CA" w14:textId="77777777" w:rsidR="00486C38" w:rsidRDefault="00486C38" w:rsidP="008646AC">
      <w:pPr>
        <w:pStyle w:val="CommentText"/>
      </w:pPr>
      <w:r>
        <w:rPr>
          <w:rStyle w:val="CommentReference"/>
        </w:rPr>
        <w:annotationRef/>
      </w:r>
      <w:r>
        <w:t>Grass bald -&gt; heath bald with woody encroachment</w:t>
      </w:r>
    </w:p>
  </w:comment>
  <w:comment w:id="25" w:author="Jeremy Hyman" w:date="2023-01-22T12:26:00Z" w:initials="JH">
    <w:p w14:paraId="421A9C4B" w14:textId="1915F589" w:rsidR="004A3C17" w:rsidRDefault="004A3C17">
      <w:pPr>
        <w:pStyle w:val="CommentText"/>
      </w:pPr>
      <w:r>
        <w:rPr>
          <w:rStyle w:val="CommentReference"/>
        </w:rPr>
        <w:annotationRef/>
      </w:r>
      <w:r>
        <w:t>What are true balds?</w:t>
      </w:r>
    </w:p>
  </w:comment>
  <w:comment w:id="26" w:author="John Hillert" w:date="2023-01-24T19:21:00Z" w:initials="JH">
    <w:p w14:paraId="627AF39C" w14:textId="77777777" w:rsidR="00486C38" w:rsidRDefault="00486C38" w:rsidP="00DE75AD">
      <w:pPr>
        <w:pStyle w:val="CommentText"/>
      </w:pPr>
      <w:r>
        <w:rPr>
          <w:rStyle w:val="CommentReference"/>
        </w:rPr>
        <w:annotationRef/>
      </w:r>
      <w:r>
        <w:t>Balds &gt;4,600 ft in elevation</w:t>
      </w:r>
    </w:p>
  </w:comment>
  <w:comment w:id="29" w:author="Jeremy Hyman" w:date="2023-01-22T12:27:00Z" w:initials="JH">
    <w:p w14:paraId="59CE96AA" w14:textId="32501EBE" w:rsidR="004A3C17" w:rsidRDefault="004A3C17">
      <w:pPr>
        <w:pStyle w:val="CommentText"/>
      </w:pPr>
      <w:r>
        <w:rPr>
          <w:rStyle w:val="CommentReference"/>
        </w:rPr>
        <w:annotationRef/>
      </w:r>
      <w:r>
        <w:t>Where?</w:t>
      </w:r>
    </w:p>
  </w:comment>
  <w:comment w:id="30" w:author="John Hillert" w:date="2023-01-24T19:06:00Z" w:initials="JH">
    <w:p w14:paraId="45675759" w14:textId="77777777" w:rsidR="00255F4D" w:rsidRDefault="00255F4D" w:rsidP="002B2461">
      <w:pPr>
        <w:pStyle w:val="CommentText"/>
      </w:pPr>
      <w:r>
        <w:rPr>
          <w:rStyle w:val="CommentReference"/>
        </w:rPr>
        <w:annotationRef/>
      </w:r>
      <w:r>
        <w:t>NC/TN border along the App Trail</w:t>
      </w:r>
    </w:p>
  </w:comment>
  <w:comment w:id="33" w:author="Jeremy Hyman" w:date="2023-01-22T12:27:00Z" w:initials="JH">
    <w:p w14:paraId="6A8C0625" w14:textId="5CA5F70C" w:rsidR="004A3C17" w:rsidRDefault="004A3C17">
      <w:pPr>
        <w:pStyle w:val="CommentText"/>
      </w:pPr>
      <w:r>
        <w:rPr>
          <w:rStyle w:val="CommentReference"/>
        </w:rPr>
        <w:annotationRef/>
      </w:r>
      <w:r>
        <w:t>Does it also provide habitat for any endemics?</w:t>
      </w:r>
    </w:p>
  </w:comment>
  <w:comment w:id="34" w:author="John Hillert" w:date="2023-01-24T19:05:00Z" w:initials="JH">
    <w:p w14:paraId="0A584C0D" w14:textId="77777777" w:rsidR="00255F4D" w:rsidRDefault="00255F4D" w:rsidP="002D6B20">
      <w:pPr>
        <w:pStyle w:val="CommentText"/>
      </w:pPr>
      <w:r>
        <w:rPr>
          <w:rStyle w:val="CommentReference"/>
        </w:rPr>
        <w:annotationRef/>
      </w:r>
      <w:r>
        <w:t>Lilium greyi</w:t>
      </w:r>
    </w:p>
  </w:comment>
  <w:comment w:id="36" w:author="Jeremy Hyman" w:date="2023-01-22T12:28:00Z" w:initials="JH">
    <w:p w14:paraId="407F1990" w14:textId="2E58986D" w:rsidR="004A3C17" w:rsidRDefault="004A3C17">
      <w:pPr>
        <w:pStyle w:val="CommentText"/>
      </w:pPr>
      <w:r>
        <w:rPr>
          <w:rStyle w:val="CommentReference"/>
        </w:rPr>
        <w:annotationRef/>
      </w:r>
      <w:r>
        <w:t>Surveyed by Stokes and Horton?</w:t>
      </w:r>
    </w:p>
  </w:comment>
  <w:comment w:id="37" w:author="John Hillert" w:date="2023-01-24T19:01:00Z" w:initials="JH">
    <w:p w14:paraId="0B460DA3" w14:textId="77777777" w:rsidR="00255F4D" w:rsidRDefault="00255F4D" w:rsidP="00435CDC">
      <w:pPr>
        <w:pStyle w:val="CommentText"/>
      </w:pPr>
      <w:r>
        <w:rPr>
          <w:rStyle w:val="CommentReference"/>
        </w:rPr>
        <w:annotationRef/>
      </w:r>
      <w:r>
        <w:t>&lt;-- yes</w:t>
      </w:r>
    </w:p>
  </w:comment>
  <w:comment w:id="46" w:author="Jeremy Hyman" w:date="2023-01-22T13:40:00Z" w:initials="JH">
    <w:p w14:paraId="2311BEB6" w14:textId="21EF5D47" w:rsidR="001913C2" w:rsidRDefault="001913C2">
      <w:pPr>
        <w:pStyle w:val="CommentText"/>
      </w:pPr>
      <w:r>
        <w:rPr>
          <w:rStyle w:val="CommentReference"/>
        </w:rPr>
        <w:annotationRef/>
      </w:r>
      <w:r>
        <w:t>Explain these</w:t>
      </w:r>
    </w:p>
  </w:comment>
  <w:comment w:id="47" w:author="John Hillert" w:date="2023-01-24T09:20:00Z" w:initials="JH">
    <w:p w14:paraId="7EC3F27F" w14:textId="77777777" w:rsidR="004063B2" w:rsidRDefault="004063B2">
      <w:pPr>
        <w:pStyle w:val="CommentText"/>
      </w:pPr>
      <w:r>
        <w:rPr>
          <w:rStyle w:val="CommentReference"/>
        </w:rPr>
        <w:annotationRef/>
      </w:r>
      <w:r>
        <w:t>Explained'd</w:t>
      </w:r>
    </w:p>
  </w:comment>
  <w:comment w:id="52" w:author="Jeremy Hyman" w:date="2023-01-22T13:45:00Z" w:initials="JH">
    <w:p w14:paraId="55214470" w14:textId="42BA48C5" w:rsidR="001913C2" w:rsidRDefault="001913C2">
      <w:pPr>
        <w:pStyle w:val="CommentText"/>
      </w:pPr>
      <w:r>
        <w:rPr>
          <w:rStyle w:val="CommentReference"/>
        </w:rPr>
        <w:annotationRef/>
      </w:r>
      <w:r>
        <w:t>A lot of clauses in this sentence</w:t>
      </w:r>
    </w:p>
  </w:comment>
  <w:comment w:id="53" w:author="John Hillert" w:date="2023-01-24T08:15:00Z" w:initials="JH">
    <w:p w14:paraId="4BC9532C" w14:textId="77777777" w:rsidR="00DD0D8B" w:rsidRDefault="00DD0D8B">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433FE4" w15:done="0"/>
  <w15:commentEx w15:paraId="1F6C04C2" w15:paraIdParent="38433FE4" w15:done="0"/>
  <w15:commentEx w15:paraId="45B9BA08" w15:done="0"/>
  <w15:commentEx w15:paraId="16F4CF41" w15:paraIdParent="45B9BA08" w15:done="0"/>
  <w15:commentEx w15:paraId="78C3362E" w15:done="0"/>
  <w15:commentEx w15:paraId="30DB56CA" w15:paraIdParent="78C3362E" w15:done="0"/>
  <w15:commentEx w15:paraId="421A9C4B" w15:done="0"/>
  <w15:commentEx w15:paraId="627AF39C" w15:paraIdParent="421A9C4B" w15:done="0"/>
  <w15:commentEx w15:paraId="59CE96AA" w15:done="0"/>
  <w15:commentEx w15:paraId="45675759" w15:paraIdParent="59CE96AA" w15:done="0"/>
  <w15:commentEx w15:paraId="6A8C0625" w15:done="0"/>
  <w15:commentEx w15:paraId="0A584C0D" w15:paraIdParent="6A8C0625" w15:done="0"/>
  <w15:commentEx w15:paraId="407F1990" w15:done="0"/>
  <w15:commentEx w15:paraId="0B460DA3" w15:paraIdParent="407F1990" w15:done="0"/>
  <w15:commentEx w15:paraId="2311BEB6" w15:done="0"/>
  <w15:commentEx w15:paraId="7EC3F27F" w15:paraIdParent="2311BEB6" w15:done="0"/>
  <w15:commentEx w15:paraId="55214470" w15:done="0"/>
  <w15:commentEx w15:paraId="4BC9532C" w15:paraIdParent="55214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7A8FA" w16cex:dateUtc="2023-01-22T17:22:00Z"/>
  <w16cex:commentExtensible w16cex:durableId="277AB0D3" w16cex:dateUtc="2023-01-25T00:32:00Z"/>
  <w16cex:commentExtensible w16cex:durableId="2777A978" w16cex:dateUtc="2023-01-22T17:24:00Z"/>
  <w16cex:commentExtensible w16cex:durableId="277AAF66" w16cex:dateUtc="2023-01-25T00:26:00Z"/>
  <w16cex:commentExtensible w16cex:durableId="2777A9BA" w16cex:dateUtc="2023-01-22T17:25:00Z"/>
  <w16cex:commentExtensible w16cex:durableId="277AAF06" w16cex:dateUtc="2023-01-25T00:24:00Z"/>
  <w16cex:commentExtensible w16cex:durableId="2777AA10" w16cex:dateUtc="2023-01-22T17:26:00Z"/>
  <w16cex:commentExtensible w16cex:durableId="277AAE51" w16cex:dateUtc="2023-01-25T00:21:00Z"/>
  <w16cex:commentExtensible w16cex:durableId="2777AA2C" w16cex:dateUtc="2023-01-22T17:27:00Z"/>
  <w16cex:commentExtensible w16cex:durableId="277AAAAF" w16cex:dateUtc="2023-01-25T00:06:00Z"/>
  <w16cex:commentExtensible w16cex:durableId="2777AA43" w16cex:dateUtc="2023-01-22T17:27:00Z"/>
  <w16cex:commentExtensible w16cex:durableId="277AAA6E" w16cex:dateUtc="2023-01-25T00:05:00Z"/>
  <w16cex:commentExtensible w16cex:durableId="2777AA87" w16cex:dateUtc="2023-01-22T17:28:00Z"/>
  <w16cex:commentExtensible w16cex:durableId="277AA97E" w16cex:dateUtc="2023-01-25T00:01:00Z"/>
  <w16cex:commentExtensible w16cex:durableId="2777BB66" w16cex:dateUtc="2023-01-22T18:40:00Z"/>
  <w16cex:commentExtensible w16cex:durableId="277A217A" w16cex:dateUtc="2023-01-24T14:20:00Z"/>
  <w16cex:commentExtensible w16cex:durableId="2777BC7B" w16cex:dateUtc="2023-01-22T18:45:00Z"/>
  <w16cex:commentExtensible w16cex:durableId="277A1216" w16cex:dateUtc="2023-01-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433FE4" w16cid:durableId="2777A8FA"/>
  <w16cid:commentId w16cid:paraId="1F6C04C2" w16cid:durableId="277AB0D3"/>
  <w16cid:commentId w16cid:paraId="45B9BA08" w16cid:durableId="2777A978"/>
  <w16cid:commentId w16cid:paraId="16F4CF41" w16cid:durableId="277AAF66"/>
  <w16cid:commentId w16cid:paraId="78C3362E" w16cid:durableId="2777A9BA"/>
  <w16cid:commentId w16cid:paraId="30DB56CA" w16cid:durableId="277AAF06"/>
  <w16cid:commentId w16cid:paraId="421A9C4B" w16cid:durableId="2777AA10"/>
  <w16cid:commentId w16cid:paraId="627AF39C" w16cid:durableId="277AAE51"/>
  <w16cid:commentId w16cid:paraId="59CE96AA" w16cid:durableId="2777AA2C"/>
  <w16cid:commentId w16cid:paraId="45675759" w16cid:durableId="277AAAAF"/>
  <w16cid:commentId w16cid:paraId="6A8C0625" w16cid:durableId="2777AA43"/>
  <w16cid:commentId w16cid:paraId="0A584C0D" w16cid:durableId="277AAA6E"/>
  <w16cid:commentId w16cid:paraId="407F1990" w16cid:durableId="2777AA87"/>
  <w16cid:commentId w16cid:paraId="0B460DA3" w16cid:durableId="277AA97E"/>
  <w16cid:commentId w16cid:paraId="2311BEB6" w16cid:durableId="2777BB66"/>
  <w16cid:commentId w16cid:paraId="7EC3F27F" w16cid:durableId="277A217A"/>
  <w16cid:commentId w16cid:paraId="55214470" w16cid:durableId="2777BC7B"/>
  <w16cid:commentId w16cid:paraId="4BC9532C" w16cid:durableId="277A1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D3E5" w14:textId="77777777" w:rsidR="002A3560" w:rsidRDefault="002A3560">
      <w:pPr>
        <w:spacing w:after="0"/>
      </w:pPr>
      <w:r>
        <w:separator/>
      </w:r>
    </w:p>
  </w:endnote>
  <w:endnote w:type="continuationSeparator" w:id="0">
    <w:p w14:paraId="0FF6D955" w14:textId="77777777" w:rsidR="002A3560" w:rsidRDefault="002A35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44BF" w14:textId="77777777" w:rsidR="002A3560" w:rsidRDefault="002A3560">
      <w:r>
        <w:separator/>
      </w:r>
    </w:p>
  </w:footnote>
  <w:footnote w:type="continuationSeparator" w:id="0">
    <w:p w14:paraId="69CE6EFE" w14:textId="77777777" w:rsidR="002A3560" w:rsidRDefault="002A3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9998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Hillert">
    <w15:presenceInfo w15:providerId="AD" w15:userId="S::jrhillert1@catamount.wcu.edu::37a6d7a7-5c0d-48cf-a96f-8f11ba2d544b"/>
  </w15:person>
  <w15:person w15:author="Jeremy Hyman">
    <w15:presenceInfo w15:providerId="AD" w15:userId="S::jhyman@wcu.edu::ec8f4d03-ce20-40e2-b9de-69e280511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1913C2"/>
    <w:rsid w:val="00255F4D"/>
    <w:rsid w:val="002A3560"/>
    <w:rsid w:val="004063B2"/>
    <w:rsid w:val="00406524"/>
    <w:rsid w:val="00465714"/>
    <w:rsid w:val="00486C38"/>
    <w:rsid w:val="004A3C17"/>
    <w:rsid w:val="00730654"/>
    <w:rsid w:val="00745066"/>
    <w:rsid w:val="008627C2"/>
    <w:rsid w:val="00DD0D8B"/>
    <w:rsid w:val="00F149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24EFB7E9-8773-4822-8F1A-78B3F019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4A3C17"/>
    <w:rPr>
      <w:sz w:val="16"/>
      <w:szCs w:val="16"/>
    </w:rPr>
  </w:style>
  <w:style w:type="paragraph" w:styleId="CommentText">
    <w:name w:val="annotation text"/>
    <w:basedOn w:val="Normal"/>
    <w:link w:val="CommentTextChar"/>
    <w:unhideWhenUsed/>
    <w:rsid w:val="004A3C17"/>
    <w:rPr>
      <w:sz w:val="20"/>
      <w:szCs w:val="20"/>
    </w:rPr>
  </w:style>
  <w:style w:type="character" w:customStyle="1" w:styleId="CommentTextChar">
    <w:name w:val="Comment Text Char"/>
    <w:basedOn w:val="DefaultParagraphFont"/>
    <w:link w:val="CommentText"/>
    <w:rsid w:val="004A3C17"/>
    <w:rPr>
      <w:sz w:val="20"/>
      <w:szCs w:val="20"/>
    </w:rPr>
  </w:style>
  <w:style w:type="paragraph" w:styleId="CommentSubject">
    <w:name w:val="annotation subject"/>
    <w:basedOn w:val="CommentText"/>
    <w:next w:val="CommentText"/>
    <w:link w:val="CommentSubjectChar"/>
    <w:semiHidden/>
    <w:unhideWhenUsed/>
    <w:rsid w:val="004A3C17"/>
    <w:rPr>
      <w:b/>
      <w:bCs/>
    </w:rPr>
  </w:style>
  <w:style w:type="character" w:customStyle="1" w:styleId="CommentSubjectChar">
    <w:name w:val="Comment Subject Char"/>
    <w:basedOn w:val="CommentTextChar"/>
    <w:link w:val="CommentSubject"/>
    <w:semiHidden/>
    <w:rsid w:val="004A3C17"/>
    <w:rPr>
      <w:b/>
      <w:bCs/>
      <w:sz w:val="20"/>
      <w:szCs w:val="20"/>
    </w:rPr>
  </w:style>
  <w:style w:type="paragraph" w:styleId="Revision">
    <w:name w:val="Revision"/>
    <w:hidden/>
    <w:semiHidden/>
    <w:rsid w:val="00DD0D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5</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subject/>
  <dc:creator>J. Ted Hillert</dc:creator>
  <cp:keywords/>
  <dc:description/>
  <cp:lastModifiedBy>John Hillert</cp:lastModifiedBy>
  <cp:revision>2</cp:revision>
  <dcterms:created xsi:type="dcterms:W3CDTF">2023-01-22T18:46:00Z</dcterms:created>
  <dcterms:modified xsi:type="dcterms:W3CDTF">2023-01-25T00:40:00Z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y fmtid="{D5CDD505-2E9C-101B-9397-08002B2CF9AE}" pid="6" name="MSIP_Label_8d321b5f-a4ea-42e4-9273-2f91b9a1a708_Enabled">
    <vt:lpwstr>true</vt:lpwstr>
  </property>
  <property fmtid="{D5CDD505-2E9C-101B-9397-08002B2CF9AE}" pid="7" name="MSIP_Label_8d321b5f-a4ea-42e4-9273-2f91b9a1a708_SetDate">
    <vt:lpwstr>2023-01-24T23:05:33Z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301b7d43-a616-4723-adc7-bd6c3ff57fa1</vt:lpwstr>
  </property>
  <property fmtid="{D5CDD505-2E9C-101B-9397-08002B2CF9AE}" pid="12" name="MSIP_Label_8d321b5f-a4ea-42e4-9273-2f91b9a1a708_ContentBits">
    <vt:lpwstr>0</vt:lpwstr>
  </property>
</Properties>
</file>